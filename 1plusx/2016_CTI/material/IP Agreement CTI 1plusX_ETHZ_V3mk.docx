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0072C" w14:textId="77777777" w:rsidR="000210CE" w:rsidRPr="002B3698" w:rsidRDefault="00B65633" w:rsidP="000210CE">
      <w:pPr>
        <w:tabs>
          <w:tab w:val="left" w:pos="2700"/>
        </w:tabs>
        <w:spacing w:line="280" w:lineRule="atLeast"/>
        <w:ind w:right="242"/>
        <w:jc w:val="both"/>
        <w:outlineLvl w:val="0"/>
        <w:rPr>
          <w:rFonts w:cs="Arial"/>
          <w:sz w:val="32"/>
          <w:szCs w:val="32"/>
          <w:lang w:val="en-US"/>
        </w:rPr>
      </w:pPr>
      <w:r w:rsidRPr="002B3698">
        <w:rPr>
          <w:rFonts w:cs="Arial"/>
          <w:sz w:val="32"/>
          <w:szCs w:val="32"/>
          <w:lang w:val="en-US"/>
        </w:rPr>
        <w:t xml:space="preserve">IPR </w:t>
      </w:r>
      <w:r w:rsidR="00847DF5" w:rsidRPr="002B3698">
        <w:rPr>
          <w:rFonts w:cs="Arial"/>
          <w:sz w:val="32"/>
          <w:szCs w:val="32"/>
          <w:lang w:val="en-US"/>
        </w:rPr>
        <w:t>Agreement</w:t>
      </w:r>
      <w:r w:rsidRPr="002B3698">
        <w:rPr>
          <w:rFonts w:cs="Arial"/>
          <w:sz w:val="32"/>
          <w:szCs w:val="32"/>
          <w:lang w:val="en-US"/>
        </w:rPr>
        <w:t xml:space="preserve"> for CTI Project</w:t>
      </w:r>
    </w:p>
    <w:p w14:paraId="063FF2DD" w14:textId="77777777" w:rsidR="000210CE" w:rsidRPr="002B3698" w:rsidRDefault="000210CE" w:rsidP="000210CE">
      <w:pPr>
        <w:spacing w:line="280" w:lineRule="atLeast"/>
        <w:jc w:val="both"/>
        <w:rPr>
          <w:rFonts w:cs="Arial"/>
          <w:szCs w:val="22"/>
          <w:lang w:val="en-US"/>
        </w:rPr>
      </w:pPr>
    </w:p>
    <w:p w14:paraId="5E54AD86" w14:textId="77777777" w:rsidR="000210CE" w:rsidRPr="002B3698" w:rsidRDefault="008E1B8B" w:rsidP="000210CE">
      <w:pPr>
        <w:spacing w:line="280" w:lineRule="atLeast"/>
        <w:jc w:val="both"/>
        <w:rPr>
          <w:rFonts w:cs="Arial"/>
          <w:szCs w:val="22"/>
          <w:lang w:val="en-US"/>
        </w:rPr>
      </w:pPr>
      <w:r w:rsidRPr="002B3698">
        <w:rPr>
          <w:rFonts w:cs="Arial"/>
          <w:szCs w:val="22"/>
          <w:lang w:val="en-US"/>
        </w:rPr>
        <w:t>between</w:t>
      </w:r>
    </w:p>
    <w:p w14:paraId="7191D215" w14:textId="77777777" w:rsidR="000210CE" w:rsidRPr="002B3698" w:rsidRDefault="000210CE" w:rsidP="000210CE">
      <w:pPr>
        <w:spacing w:line="280" w:lineRule="atLeast"/>
        <w:jc w:val="both"/>
        <w:rPr>
          <w:rFonts w:cs="Arial"/>
          <w:szCs w:val="22"/>
          <w:lang w:val="en-US"/>
        </w:rPr>
      </w:pPr>
    </w:p>
    <w:p w14:paraId="023558C2" w14:textId="77777777" w:rsidR="000210CE" w:rsidRDefault="008E1B8B" w:rsidP="000210CE">
      <w:pPr>
        <w:spacing w:line="280" w:lineRule="atLeast"/>
        <w:jc w:val="both"/>
        <w:rPr>
          <w:rFonts w:cs="Arial"/>
          <w:b/>
          <w:szCs w:val="22"/>
        </w:rPr>
      </w:pPr>
      <w:r>
        <w:rPr>
          <w:rFonts w:cs="Arial"/>
          <w:b/>
          <w:szCs w:val="22"/>
        </w:rPr>
        <w:t xml:space="preserve">ETH </w:t>
      </w:r>
      <w:proofErr w:type="spellStart"/>
      <w:r>
        <w:rPr>
          <w:rFonts w:cs="Arial"/>
          <w:b/>
          <w:szCs w:val="22"/>
        </w:rPr>
        <w:t>Zurich</w:t>
      </w:r>
      <w:proofErr w:type="spellEnd"/>
      <w:r>
        <w:rPr>
          <w:rFonts w:cs="Arial"/>
          <w:b/>
          <w:szCs w:val="22"/>
        </w:rPr>
        <w:t xml:space="preserve"> (</w:t>
      </w:r>
      <w:r w:rsidRPr="008268FC">
        <w:rPr>
          <w:rFonts w:cs="Arial"/>
          <w:b/>
          <w:szCs w:val="22"/>
        </w:rPr>
        <w:t>Eidgenössische Technische Hochschule Z</w:t>
      </w:r>
      <w:r>
        <w:rPr>
          <w:rFonts w:cs="Arial"/>
          <w:b/>
          <w:szCs w:val="22"/>
        </w:rPr>
        <w:t>ü</w:t>
      </w:r>
      <w:r w:rsidRPr="008268FC">
        <w:rPr>
          <w:rFonts w:cs="Arial"/>
          <w:b/>
          <w:szCs w:val="22"/>
        </w:rPr>
        <w:t>rich</w:t>
      </w:r>
      <w:r>
        <w:rPr>
          <w:rFonts w:cs="Arial"/>
          <w:b/>
          <w:szCs w:val="22"/>
        </w:rPr>
        <w:t>)</w:t>
      </w:r>
    </w:p>
    <w:p w14:paraId="3F9BD534" w14:textId="5BFFE34C" w:rsidR="000210CE" w:rsidRDefault="00237F19" w:rsidP="000210CE">
      <w:pPr>
        <w:spacing w:line="280" w:lineRule="atLeast"/>
        <w:jc w:val="both"/>
        <w:rPr>
          <w:rFonts w:cs="Arial"/>
          <w:szCs w:val="22"/>
          <w:lang w:val="en-GB"/>
        </w:rPr>
      </w:pPr>
      <w:proofErr w:type="spellStart"/>
      <w:r>
        <w:rPr>
          <w:rFonts w:cs="Arial"/>
          <w:szCs w:val="22"/>
          <w:lang w:val="en-GB"/>
        </w:rPr>
        <w:t>Raemistrasse</w:t>
      </w:r>
      <w:proofErr w:type="spellEnd"/>
      <w:r>
        <w:rPr>
          <w:rFonts w:cs="Arial"/>
          <w:szCs w:val="22"/>
          <w:lang w:val="en-GB"/>
        </w:rPr>
        <w:t xml:space="preserve"> 101, 8092 Zurich, Swit</w:t>
      </w:r>
      <w:r w:rsidR="00B335F9">
        <w:rPr>
          <w:rFonts w:cs="Arial"/>
          <w:szCs w:val="22"/>
          <w:lang w:val="en-GB"/>
        </w:rPr>
        <w:t>z</w:t>
      </w:r>
      <w:r>
        <w:rPr>
          <w:rFonts w:cs="Arial"/>
          <w:szCs w:val="22"/>
          <w:lang w:val="en-GB"/>
        </w:rPr>
        <w:t xml:space="preserve">erland, </w:t>
      </w:r>
      <w:r w:rsidR="008E1B8B" w:rsidRPr="00DC4050">
        <w:rPr>
          <w:rFonts w:cs="Arial"/>
          <w:szCs w:val="22"/>
          <w:lang w:val="en-GB"/>
        </w:rPr>
        <w:t>represented by</w:t>
      </w:r>
      <w:r w:rsidR="008E1B8B" w:rsidRPr="007738DF">
        <w:rPr>
          <w:rFonts w:cs="Arial"/>
          <w:szCs w:val="22"/>
          <w:lang w:val="en-GB"/>
        </w:rPr>
        <w:t xml:space="preserve"> </w:t>
      </w:r>
      <w:r w:rsidR="008E1B8B" w:rsidRPr="001F514F">
        <w:rPr>
          <w:rFonts w:cs="Arial"/>
          <w:szCs w:val="22"/>
          <w:lang w:val="en-GB"/>
        </w:rPr>
        <w:t xml:space="preserve">Prof. </w:t>
      </w:r>
      <w:proofErr w:type="spellStart"/>
      <w:r w:rsidR="001F514F" w:rsidRPr="001F514F">
        <w:rPr>
          <w:rFonts w:cs="Arial"/>
          <w:szCs w:val="22"/>
          <w:lang w:val="en-GB"/>
        </w:rPr>
        <w:t>Dr.</w:t>
      </w:r>
      <w:proofErr w:type="spellEnd"/>
      <w:r w:rsidR="001F514F" w:rsidRPr="001F514F">
        <w:rPr>
          <w:rFonts w:cs="Arial"/>
          <w:szCs w:val="22"/>
          <w:lang w:val="en-GB"/>
        </w:rPr>
        <w:t xml:space="preserve"> Thomas Hofmann, Ins</w:t>
      </w:r>
      <w:r w:rsidR="00BB7E6A">
        <w:rPr>
          <w:rFonts w:cs="Arial"/>
          <w:szCs w:val="22"/>
          <w:lang w:val="en-GB"/>
        </w:rPr>
        <w:t>t</w:t>
      </w:r>
      <w:r w:rsidR="001F514F" w:rsidRPr="001F514F">
        <w:rPr>
          <w:rFonts w:cs="Arial"/>
          <w:szCs w:val="22"/>
          <w:lang w:val="en-GB"/>
        </w:rPr>
        <w:t xml:space="preserve">itute for Machine Learning, Department of Computer Science, </w:t>
      </w:r>
      <w:proofErr w:type="spellStart"/>
      <w:r w:rsidR="001F514F" w:rsidRPr="001F514F">
        <w:rPr>
          <w:rFonts w:cs="Arial"/>
          <w:szCs w:val="22"/>
          <w:lang w:val="en-GB"/>
        </w:rPr>
        <w:t>Universit</w:t>
      </w:r>
      <w:r w:rsidR="001F514F">
        <w:rPr>
          <w:rFonts w:cs="Arial"/>
          <w:szCs w:val="22"/>
          <w:lang w:val="en-GB"/>
        </w:rPr>
        <w:t>ätsstrasse</w:t>
      </w:r>
      <w:proofErr w:type="spellEnd"/>
      <w:r w:rsidR="001F514F">
        <w:rPr>
          <w:rFonts w:cs="Arial"/>
          <w:szCs w:val="22"/>
          <w:lang w:val="en-GB"/>
        </w:rPr>
        <w:t xml:space="preserve"> 6, 8006 Zürich</w:t>
      </w:r>
      <w:r w:rsidR="008F5B31">
        <w:rPr>
          <w:rFonts w:cs="Arial"/>
          <w:szCs w:val="22"/>
          <w:lang w:val="en-GB"/>
        </w:rPr>
        <w:t xml:space="preserve">, </w:t>
      </w:r>
      <w:r w:rsidR="008E1B8B" w:rsidRPr="00BE0ACF">
        <w:rPr>
          <w:rFonts w:cs="Arial"/>
          <w:szCs w:val="22"/>
          <w:lang w:val="en-GB"/>
        </w:rPr>
        <w:t>her</w:t>
      </w:r>
      <w:r w:rsidR="008E1B8B" w:rsidRPr="00BE0ACF">
        <w:rPr>
          <w:rFonts w:cs="Arial"/>
          <w:szCs w:val="22"/>
          <w:lang w:val="en-GB"/>
        </w:rPr>
        <w:t>e</w:t>
      </w:r>
      <w:r w:rsidR="008E1B8B" w:rsidRPr="00BE0ACF">
        <w:rPr>
          <w:rFonts w:cs="Arial"/>
          <w:szCs w:val="22"/>
          <w:lang w:val="en-GB"/>
        </w:rPr>
        <w:t>inafter referred to as “</w:t>
      </w:r>
      <w:r w:rsidR="008E1B8B" w:rsidRPr="00BE0ACF">
        <w:rPr>
          <w:rFonts w:cs="Arial"/>
          <w:b/>
          <w:szCs w:val="22"/>
          <w:lang w:val="en-GB"/>
        </w:rPr>
        <w:t>ETH Zurich</w:t>
      </w:r>
      <w:r w:rsidR="008E1B8B" w:rsidRPr="00BE0ACF">
        <w:rPr>
          <w:rFonts w:cs="Arial"/>
          <w:szCs w:val="22"/>
          <w:lang w:val="en-GB"/>
        </w:rPr>
        <w:t>”</w:t>
      </w:r>
    </w:p>
    <w:p w14:paraId="584EF971" w14:textId="77777777" w:rsidR="000210CE" w:rsidRDefault="000210CE" w:rsidP="000210CE">
      <w:pPr>
        <w:spacing w:line="280" w:lineRule="atLeast"/>
        <w:jc w:val="both"/>
        <w:rPr>
          <w:rFonts w:cs="Arial"/>
          <w:szCs w:val="22"/>
          <w:lang w:val="en-GB"/>
        </w:rPr>
      </w:pPr>
    </w:p>
    <w:p w14:paraId="68C43DD0" w14:textId="77777777" w:rsidR="000210CE" w:rsidRPr="00FF6E77" w:rsidRDefault="008E1B8B" w:rsidP="000210CE">
      <w:pPr>
        <w:spacing w:line="280" w:lineRule="atLeast"/>
        <w:jc w:val="both"/>
        <w:rPr>
          <w:rFonts w:cs="Arial"/>
          <w:szCs w:val="22"/>
          <w:lang w:val="en-GB"/>
        </w:rPr>
      </w:pPr>
      <w:r w:rsidRPr="00FF6E77">
        <w:rPr>
          <w:rFonts w:cs="Arial"/>
          <w:szCs w:val="22"/>
          <w:lang w:val="en-GB"/>
        </w:rPr>
        <w:t>and</w:t>
      </w:r>
    </w:p>
    <w:p w14:paraId="4B8445A1" w14:textId="77777777" w:rsidR="0078524C" w:rsidRDefault="0078524C" w:rsidP="0078524C">
      <w:pPr>
        <w:spacing w:line="280" w:lineRule="atLeast"/>
        <w:jc w:val="both"/>
        <w:rPr>
          <w:rFonts w:cs="Arial"/>
          <w:szCs w:val="22"/>
          <w:lang w:val="en-GB"/>
        </w:rPr>
      </w:pPr>
    </w:p>
    <w:p w14:paraId="2C700F00" w14:textId="77777777" w:rsidR="000210CE" w:rsidRPr="00DB7068" w:rsidRDefault="001F514F" w:rsidP="0078524C">
      <w:pPr>
        <w:spacing w:line="280" w:lineRule="atLeast"/>
        <w:jc w:val="both"/>
        <w:rPr>
          <w:b/>
          <w:lang w:val="en-GB"/>
        </w:rPr>
      </w:pPr>
      <w:r w:rsidRPr="00DB7068">
        <w:rPr>
          <w:b/>
          <w:lang w:val="en-GB"/>
        </w:rPr>
        <w:t>1plusX AG</w:t>
      </w:r>
    </w:p>
    <w:p w14:paraId="61FC40D9" w14:textId="77777777" w:rsidR="000210CE" w:rsidRDefault="001F514F" w:rsidP="000210CE">
      <w:pPr>
        <w:spacing w:line="280" w:lineRule="atLeast"/>
        <w:jc w:val="both"/>
        <w:rPr>
          <w:rFonts w:cs="Arial"/>
          <w:szCs w:val="22"/>
          <w:lang w:val="en-GB"/>
        </w:rPr>
      </w:pPr>
      <w:proofErr w:type="spellStart"/>
      <w:r w:rsidRPr="00DB7068">
        <w:rPr>
          <w:lang w:val="en-GB"/>
        </w:rPr>
        <w:t>Eichenstrasse</w:t>
      </w:r>
      <w:proofErr w:type="spellEnd"/>
      <w:r w:rsidRPr="00DB7068">
        <w:rPr>
          <w:lang w:val="en-GB"/>
        </w:rPr>
        <w:t xml:space="preserve"> 2, 8808 </w:t>
      </w:r>
      <w:proofErr w:type="spellStart"/>
      <w:r w:rsidRPr="00DB7068">
        <w:rPr>
          <w:lang w:val="en-GB"/>
        </w:rPr>
        <w:t>Pfäffikon</w:t>
      </w:r>
      <w:proofErr w:type="spellEnd"/>
      <w:r w:rsidR="008F5B31" w:rsidRPr="00DB7068">
        <w:rPr>
          <w:lang w:val="en-GB"/>
        </w:rPr>
        <w:t>,</w:t>
      </w:r>
      <w:r w:rsidR="008F5B31" w:rsidRPr="00525158">
        <w:rPr>
          <w:rFonts w:cs="Arial"/>
          <w:szCs w:val="22"/>
          <w:lang w:val="en-GB"/>
        </w:rPr>
        <w:t xml:space="preserve"> </w:t>
      </w:r>
      <w:r w:rsidR="00BE0ACF" w:rsidRPr="00525158">
        <w:rPr>
          <w:rFonts w:cs="Arial"/>
          <w:szCs w:val="22"/>
          <w:lang w:val="en-GB"/>
        </w:rPr>
        <w:t>h</w:t>
      </w:r>
      <w:r w:rsidR="008E1B8B" w:rsidRPr="00525158">
        <w:rPr>
          <w:rFonts w:cs="Arial"/>
          <w:szCs w:val="22"/>
          <w:lang w:val="en-GB"/>
        </w:rPr>
        <w:t>ereinafter referred to as “</w:t>
      </w:r>
      <w:r w:rsidR="00514159" w:rsidRPr="00525158">
        <w:rPr>
          <w:rFonts w:cs="Arial"/>
          <w:b/>
          <w:szCs w:val="22"/>
          <w:lang w:val="en-GB"/>
        </w:rPr>
        <w:t>Company</w:t>
      </w:r>
      <w:r w:rsidR="008E1B8B" w:rsidRPr="00525158">
        <w:rPr>
          <w:rFonts w:cs="Arial"/>
          <w:szCs w:val="22"/>
          <w:lang w:val="en-GB"/>
        </w:rPr>
        <w:t>”</w:t>
      </w:r>
      <w:r w:rsidR="008F5B31" w:rsidRPr="00525158">
        <w:rPr>
          <w:rFonts w:cs="Arial"/>
          <w:szCs w:val="22"/>
          <w:lang w:val="en-GB"/>
        </w:rPr>
        <w:t>,</w:t>
      </w:r>
    </w:p>
    <w:p w14:paraId="2550BA79" w14:textId="77777777" w:rsidR="000210CE" w:rsidRDefault="000210CE" w:rsidP="000210CE">
      <w:pPr>
        <w:spacing w:line="280" w:lineRule="atLeast"/>
        <w:jc w:val="both"/>
        <w:rPr>
          <w:rFonts w:cs="Arial"/>
          <w:szCs w:val="22"/>
          <w:lang w:val="en-GB"/>
        </w:rPr>
      </w:pPr>
    </w:p>
    <w:p w14:paraId="250E6E2E" w14:textId="77777777" w:rsidR="000210CE" w:rsidRDefault="00D97A78" w:rsidP="0078524C">
      <w:pPr>
        <w:pStyle w:val="ForschungsvertragText"/>
        <w:ind w:left="0"/>
        <w:jc w:val="both"/>
        <w:rPr>
          <w:lang w:val="en-GB"/>
        </w:rPr>
      </w:pPr>
      <w:r>
        <w:rPr>
          <w:lang w:val="en-GB"/>
        </w:rPr>
        <w:t>ETH Zurich</w:t>
      </w:r>
      <w:r w:rsidR="00BE0ACF">
        <w:rPr>
          <w:lang w:val="en-GB"/>
        </w:rPr>
        <w:t xml:space="preserve"> and </w:t>
      </w:r>
      <w:r w:rsidR="00514159">
        <w:rPr>
          <w:lang w:val="en-GB"/>
        </w:rPr>
        <w:t>Company</w:t>
      </w:r>
      <w:r w:rsidR="00BE0ACF">
        <w:rPr>
          <w:lang w:val="en-GB"/>
        </w:rPr>
        <w:t xml:space="preserve"> </w:t>
      </w:r>
      <w:r w:rsidR="008E1B8B">
        <w:rPr>
          <w:lang w:val="en-GB"/>
        </w:rPr>
        <w:t xml:space="preserve">individually hereinafter referred to as </w:t>
      </w:r>
      <w:r w:rsidR="008F5B31">
        <w:rPr>
          <w:lang w:val="en-GB"/>
        </w:rPr>
        <w:t xml:space="preserve">a </w:t>
      </w:r>
      <w:r w:rsidR="008E1B8B">
        <w:rPr>
          <w:lang w:val="en-GB"/>
        </w:rPr>
        <w:t>“</w:t>
      </w:r>
      <w:r w:rsidR="008E1B8B" w:rsidRPr="008E1B8B">
        <w:rPr>
          <w:b/>
          <w:lang w:val="en-GB"/>
        </w:rPr>
        <w:t>Party</w:t>
      </w:r>
      <w:r w:rsidR="008E1B8B">
        <w:rPr>
          <w:lang w:val="en-GB"/>
        </w:rPr>
        <w:t>”, together</w:t>
      </w:r>
      <w:r w:rsidR="004E19F3">
        <w:rPr>
          <w:lang w:val="en-GB"/>
        </w:rPr>
        <w:t xml:space="preserve"> as</w:t>
      </w:r>
      <w:r w:rsidR="008E1B8B">
        <w:rPr>
          <w:lang w:val="en-GB"/>
        </w:rPr>
        <w:t xml:space="preserve"> “</w:t>
      </w:r>
      <w:r w:rsidR="008E1B8B" w:rsidRPr="008E1B8B">
        <w:rPr>
          <w:b/>
          <w:lang w:val="en-GB"/>
        </w:rPr>
        <w:t>Parties</w:t>
      </w:r>
      <w:r w:rsidR="008E1B8B">
        <w:rPr>
          <w:lang w:val="en-GB"/>
        </w:rPr>
        <w:t>”</w:t>
      </w:r>
      <w:r w:rsidR="008F5B31">
        <w:rPr>
          <w:lang w:val="en-GB"/>
        </w:rPr>
        <w:t>,</w:t>
      </w:r>
    </w:p>
    <w:p w14:paraId="35A5935C" w14:textId="77777777" w:rsidR="000210CE" w:rsidRDefault="000210CE" w:rsidP="000210CE">
      <w:pPr>
        <w:spacing w:line="280" w:lineRule="atLeast"/>
        <w:jc w:val="both"/>
        <w:rPr>
          <w:rFonts w:cs="Arial"/>
          <w:szCs w:val="22"/>
          <w:lang w:val="en-GB"/>
        </w:rPr>
      </w:pPr>
    </w:p>
    <w:p w14:paraId="2C12F030" w14:textId="77777777" w:rsidR="000210CE" w:rsidRDefault="008E1B8B" w:rsidP="000210CE">
      <w:pPr>
        <w:spacing w:line="280" w:lineRule="atLeast"/>
        <w:jc w:val="both"/>
        <w:rPr>
          <w:rFonts w:cs="Arial"/>
          <w:szCs w:val="22"/>
          <w:lang w:val="en-GB"/>
        </w:rPr>
      </w:pPr>
      <w:r w:rsidRPr="00525158">
        <w:rPr>
          <w:rFonts w:cs="Arial"/>
          <w:szCs w:val="22"/>
          <w:lang w:val="en-GB"/>
        </w:rPr>
        <w:t>concerning the project</w:t>
      </w:r>
      <w:r w:rsidR="00847DF5" w:rsidRPr="00525158">
        <w:rPr>
          <w:rFonts w:cs="Arial"/>
          <w:szCs w:val="22"/>
          <w:lang w:val="en-GB"/>
        </w:rPr>
        <w:t xml:space="preserve"> </w:t>
      </w:r>
      <w:r w:rsidR="00847DF5" w:rsidRPr="00525158">
        <w:rPr>
          <w:lang w:val="en-US"/>
        </w:rPr>
        <w:t xml:space="preserve">CTI-No. </w:t>
      </w:r>
      <w:r w:rsidR="001F514F" w:rsidRPr="00DB7068">
        <w:rPr>
          <w:lang w:val="en-US"/>
        </w:rPr>
        <w:t xml:space="preserve">18785.1 PFES-ES </w:t>
      </w:r>
      <w:r w:rsidR="001F514F" w:rsidRPr="00DB7068">
        <w:rPr>
          <w:lang w:val="en-GB"/>
        </w:rPr>
        <w:t xml:space="preserve">“Deep Networks as a Semantic Platform for </w:t>
      </w:r>
      <w:proofErr w:type="spellStart"/>
      <w:r w:rsidR="001F514F" w:rsidRPr="00DB7068">
        <w:rPr>
          <w:lang w:val="en-GB"/>
        </w:rPr>
        <w:t>Modeling</w:t>
      </w:r>
      <w:proofErr w:type="spellEnd"/>
      <w:r w:rsidR="001F514F" w:rsidRPr="00DB7068">
        <w:rPr>
          <w:lang w:val="en-GB"/>
        </w:rPr>
        <w:t xml:space="preserve"> User </w:t>
      </w:r>
      <w:proofErr w:type="spellStart"/>
      <w:r w:rsidR="001F514F" w:rsidRPr="00DB7068">
        <w:rPr>
          <w:lang w:val="en-GB"/>
        </w:rPr>
        <w:t>Behavior</w:t>
      </w:r>
      <w:proofErr w:type="spellEnd"/>
      <w:r w:rsidR="001F514F" w:rsidRPr="00DB7068">
        <w:rPr>
          <w:lang w:val="en-GB"/>
        </w:rPr>
        <w:t xml:space="preserve"> Data”</w:t>
      </w:r>
      <w:r w:rsidR="00E31B68" w:rsidRPr="00525158">
        <w:rPr>
          <w:rFonts w:cs="Arial"/>
          <w:szCs w:val="22"/>
          <w:lang w:val="en-GB"/>
        </w:rPr>
        <w:t xml:space="preserve"> </w:t>
      </w:r>
      <w:r w:rsidR="00E31B68" w:rsidRPr="00525158">
        <w:rPr>
          <w:lang w:val="en-US"/>
        </w:rPr>
        <w:t>(“</w:t>
      </w:r>
      <w:r w:rsidR="00E31B68" w:rsidRPr="00525158">
        <w:rPr>
          <w:b/>
          <w:lang w:val="en-US"/>
        </w:rPr>
        <w:t>Project</w:t>
      </w:r>
      <w:r w:rsidR="00E31B68" w:rsidRPr="00525158">
        <w:rPr>
          <w:lang w:val="en-US"/>
        </w:rPr>
        <w:t>”)</w:t>
      </w:r>
    </w:p>
    <w:p w14:paraId="6D952B04" w14:textId="77777777" w:rsidR="000210CE" w:rsidRDefault="000210CE" w:rsidP="000210CE">
      <w:pPr>
        <w:spacing w:line="280" w:lineRule="atLeast"/>
        <w:jc w:val="both"/>
        <w:rPr>
          <w:szCs w:val="22"/>
          <w:lang w:val="en-GB"/>
        </w:rPr>
      </w:pPr>
    </w:p>
    <w:p w14:paraId="0EA02088" w14:textId="77777777" w:rsidR="000210CE" w:rsidRDefault="000210CE" w:rsidP="000210CE">
      <w:pPr>
        <w:spacing w:before="120" w:after="120" w:line="280" w:lineRule="atLeast"/>
        <w:jc w:val="both"/>
        <w:rPr>
          <w:szCs w:val="22"/>
          <w:lang w:val="en-GB"/>
        </w:rPr>
      </w:pPr>
    </w:p>
    <w:p w14:paraId="300CC06C" w14:textId="77777777" w:rsidR="000210CE" w:rsidRDefault="00EF42AD" w:rsidP="000210CE">
      <w:pPr>
        <w:spacing w:before="120" w:after="120" w:line="280" w:lineRule="atLeast"/>
        <w:jc w:val="both"/>
        <w:rPr>
          <w:szCs w:val="22"/>
          <w:lang w:val="en-GB"/>
        </w:rPr>
      </w:pPr>
      <w:r>
        <w:rPr>
          <w:rFonts w:cs="Arial"/>
          <w:b/>
          <w:szCs w:val="22"/>
          <w:lang w:val="en-GB"/>
        </w:rPr>
        <w:t>Preamble</w:t>
      </w:r>
    </w:p>
    <w:p w14:paraId="743EBFDB" w14:textId="77777777" w:rsidR="00847DF5" w:rsidRDefault="00847DF5" w:rsidP="00E31B68">
      <w:pPr>
        <w:pStyle w:val="ForschungsvertragText"/>
        <w:ind w:left="0"/>
        <w:jc w:val="both"/>
        <w:rPr>
          <w:lang w:val="en-US"/>
        </w:rPr>
      </w:pPr>
      <w:r>
        <w:rPr>
          <w:lang w:val="en-US"/>
        </w:rPr>
        <w:t xml:space="preserve">The Parties will jointly conduct </w:t>
      </w:r>
      <w:r w:rsidR="00E31B68">
        <w:rPr>
          <w:lang w:val="en-US"/>
        </w:rPr>
        <w:t xml:space="preserve">the Project </w:t>
      </w:r>
      <w:r>
        <w:rPr>
          <w:lang w:val="en-US"/>
        </w:rPr>
        <w:t>with financial support from the Swiss Commission for Technology and Innovation (“</w:t>
      </w:r>
      <w:r>
        <w:rPr>
          <w:b/>
          <w:lang w:val="en-US"/>
        </w:rPr>
        <w:t>CTI</w:t>
      </w:r>
      <w:r w:rsidRPr="00A77A8F">
        <w:rPr>
          <w:lang w:val="en-US"/>
        </w:rPr>
        <w:t>”</w:t>
      </w:r>
      <w:r>
        <w:rPr>
          <w:lang w:val="en-US"/>
        </w:rPr>
        <w:t>).</w:t>
      </w:r>
    </w:p>
    <w:p w14:paraId="26531F7C" w14:textId="77777777" w:rsidR="00847DF5" w:rsidRDefault="00847DF5" w:rsidP="00E31B68">
      <w:pPr>
        <w:pStyle w:val="ForschungsvertragText"/>
        <w:ind w:left="0"/>
        <w:jc w:val="both"/>
        <w:rPr>
          <w:lang w:val="en-US"/>
        </w:rPr>
      </w:pPr>
      <w:r>
        <w:rPr>
          <w:lang w:val="en-US"/>
        </w:rPr>
        <w:t xml:space="preserve">The Project is described in detail in the proposal for </w:t>
      </w:r>
      <w:r w:rsidR="00022478">
        <w:rPr>
          <w:lang w:val="en-US"/>
        </w:rPr>
        <w:t xml:space="preserve">the </w:t>
      </w:r>
      <w:r>
        <w:rPr>
          <w:lang w:val="en-US"/>
        </w:rPr>
        <w:t>CTI (“</w:t>
      </w:r>
      <w:r>
        <w:rPr>
          <w:b/>
          <w:lang w:val="en-US"/>
        </w:rPr>
        <w:t>CTI Application</w:t>
      </w:r>
      <w:r>
        <w:rPr>
          <w:lang w:val="en-US"/>
        </w:rPr>
        <w:t xml:space="preserve">”). </w:t>
      </w:r>
      <w:r w:rsidR="00E31B68">
        <w:rPr>
          <w:lang w:val="en-US"/>
        </w:rPr>
        <w:t>The main r</w:t>
      </w:r>
      <w:r w:rsidR="00E31B68">
        <w:rPr>
          <w:lang w:val="en-US"/>
        </w:rPr>
        <w:t>e</w:t>
      </w:r>
      <w:r w:rsidR="00E31B68">
        <w:rPr>
          <w:lang w:val="en-US"/>
        </w:rPr>
        <w:t xml:space="preserve">search partner </w:t>
      </w:r>
      <w:r>
        <w:rPr>
          <w:lang w:val="en-US"/>
        </w:rPr>
        <w:t xml:space="preserve">is </w:t>
      </w:r>
      <w:r w:rsidR="001F514F" w:rsidRPr="00DB7068">
        <w:rPr>
          <w:lang w:val="en-GB"/>
        </w:rPr>
        <w:t>Prof. Hofmann</w:t>
      </w:r>
      <w:r w:rsidR="001F514F" w:rsidRPr="00525158">
        <w:rPr>
          <w:lang w:val="en-GB"/>
        </w:rPr>
        <w:t xml:space="preserve"> </w:t>
      </w:r>
      <w:r w:rsidRPr="00525158">
        <w:rPr>
          <w:lang w:val="en-US"/>
        </w:rPr>
        <w:t xml:space="preserve">of ETH Zurich and the main </w:t>
      </w:r>
      <w:r w:rsidR="00FF6E77" w:rsidRPr="00525158">
        <w:rPr>
          <w:lang w:val="en-US"/>
        </w:rPr>
        <w:t>implementation</w:t>
      </w:r>
      <w:r w:rsidRPr="00525158">
        <w:rPr>
          <w:lang w:val="en-US"/>
        </w:rPr>
        <w:t xml:space="preserve"> partner is </w:t>
      </w:r>
      <w:r w:rsidR="001F514F" w:rsidRPr="00DB7068">
        <w:rPr>
          <w:lang w:val="en-GB"/>
        </w:rPr>
        <w:t>1plusX AG</w:t>
      </w:r>
      <w:r w:rsidRPr="00525158">
        <w:rPr>
          <w:lang w:val="en-US"/>
        </w:rPr>
        <w:t>.</w:t>
      </w:r>
    </w:p>
    <w:p w14:paraId="5DEB9350" w14:textId="77777777" w:rsidR="00FF6E77" w:rsidRDefault="00847DF5" w:rsidP="00E31B68">
      <w:pPr>
        <w:pStyle w:val="ForschungsvertragText"/>
        <w:ind w:left="0"/>
        <w:jc w:val="both"/>
        <w:rPr>
          <w:lang w:val="en-US"/>
        </w:rPr>
      </w:pPr>
      <w:r>
        <w:rPr>
          <w:lang w:val="en-US"/>
        </w:rPr>
        <w:t xml:space="preserve">The Parties will conclude with </w:t>
      </w:r>
      <w:r w:rsidR="00022478">
        <w:rPr>
          <w:lang w:val="en-US"/>
        </w:rPr>
        <w:t xml:space="preserve">the </w:t>
      </w:r>
      <w:r>
        <w:rPr>
          <w:lang w:val="en-US"/>
        </w:rPr>
        <w:t>CTI a contract (“</w:t>
      </w:r>
      <w:r>
        <w:rPr>
          <w:b/>
          <w:lang w:val="en-US"/>
        </w:rPr>
        <w:t>CTI Contract</w:t>
      </w:r>
      <w:r w:rsidRPr="00A77A8F">
        <w:rPr>
          <w:lang w:val="en-US"/>
        </w:rPr>
        <w:t>”</w:t>
      </w:r>
      <w:r>
        <w:rPr>
          <w:lang w:val="en-US"/>
        </w:rPr>
        <w:t xml:space="preserve">) which sets up the rights and obligation of the Parties with regard to </w:t>
      </w:r>
      <w:r w:rsidR="00022478">
        <w:rPr>
          <w:lang w:val="en-US"/>
        </w:rPr>
        <w:t xml:space="preserve">the </w:t>
      </w:r>
      <w:r>
        <w:rPr>
          <w:lang w:val="en-US"/>
        </w:rPr>
        <w:t xml:space="preserve">financial contribution of </w:t>
      </w:r>
      <w:r w:rsidR="00022478">
        <w:rPr>
          <w:lang w:val="en-US"/>
        </w:rPr>
        <w:t xml:space="preserve">the </w:t>
      </w:r>
      <w:r w:rsidRPr="00974ACE">
        <w:rPr>
          <w:lang w:val="en-US"/>
        </w:rPr>
        <w:t>CTI to the Project.</w:t>
      </w:r>
    </w:p>
    <w:p w14:paraId="317F57E7" w14:textId="77777777" w:rsidR="00847DF5" w:rsidRDefault="00FF6E77" w:rsidP="00E31B68">
      <w:pPr>
        <w:pStyle w:val="ForschungsvertragText"/>
        <w:ind w:left="0"/>
        <w:jc w:val="both"/>
        <w:rPr>
          <w:lang w:val="en-US"/>
        </w:rPr>
      </w:pPr>
      <w:r>
        <w:rPr>
          <w:lang w:val="en-US"/>
        </w:rPr>
        <w:t>Therefore the Parties enter into the following</w:t>
      </w:r>
      <w:r w:rsidR="00847DF5">
        <w:rPr>
          <w:lang w:val="en-US"/>
        </w:rPr>
        <w:t xml:space="preserve"> agreement (“</w:t>
      </w:r>
      <w:r w:rsidR="00847DF5" w:rsidRPr="00A77A8F">
        <w:rPr>
          <w:b/>
          <w:lang w:val="en-US"/>
        </w:rPr>
        <w:t>Agreement</w:t>
      </w:r>
      <w:r w:rsidR="00847DF5">
        <w:rPr>
          <w:lang w:val="en-US"/>
        </w:rPr>
        <w:t>”</w:t>
      </w:r>
      <w:r w:rsidR="00022478">
        <w:rPr>
          <w:lang w:val="en-US"/>
        </w:rPr>
        <w:t>)</w:t>
      </w:r>
      <w:r w:rsidR="00847DF5">
        <w:rPr>
          <w:lang w:val="en-US"/>
        </w:rPr>
        <w:t>.</w:t>
      </w:r>
    </w:p>
    <w:p w14:paraId="7D5C0BB6" w14:textId="77777777" w:rsidR="000210CE" w:rsidRPr="00973B31" w:rsidRDefault="008E1B8B" w:rsidP="000210CE">
      <w:pPr>
        <w:pStyle w:val="ForschungsvertragTitel"/>
        <w:keepNext/>
        <w:spacing w:line="280" w:lineRule="atLeast"/>
        <w:jc w:val="both"/>
        <w:outlineLvl w:val="0"/>
        <w:rPr>
          <w:lang w:val="en-GB"/>
        </w:rPr>
      </w:pPr>
      <w:r w:rsidRPr="00973B31">
        <w:rPr>
          <w:lang w:val="en-GB"/>
        </w:rPr>
        <w:t>1.</w:t>
      </w:r>
      <w:r w:rsidRPr="00973B31">
        <w:rPr>
          <w:lang w:val="en-GB"/>
        </w:rPr>
        <w:tab/>
        <w:t xml:space="preserve">Subject of the </w:t>
      </w:r>
      <w:r w:rsidR="00847DF5" w:rsidRPr="00973B31">
        <w:rPr>
          <w:lang w:val="en-US"/>
        </w:rPr>
        <w:t>Agreement</w:t>
      </w:r>
    </w:p>
    <w:p w14:paraId="4F3A3A4E" w14:textId="77777777" w:rsidR="00847DF5" w:rsidRPr="00365489" w:rsidRDefault="00365489" w:rsidP="00365489">
      <w:pPr>
        <w:pStyle w:val="ForschungsvertragText"/>
        <w:ind w:hanging="675"/>
        <w:jc w:val="both"/>
        <w:rPr>
          <w:lang w:val="en-GB"/>
        </w:rPr>
      </w:pPr>
      <w:r w:rsidRPr="00973B31">
        <w:rPr>
          <w:lang w:val="en-GB"/>
        </w:rPr>
        <w:tab/>
      </w:r>
      <w:r w:rsidR="00973B31">
        <w:rPr>
          <w:lang w:val="en-GB"/>
        </w:rPr>
        <w:t xml:space="preserve">The Parties will jointly conduct the Project. </w:t>
      </w:r>
      <w:r w:rsidR="00BD6301" w:rsidRPr="00973B31">
        <w:rPr>
          <w:lang w:val="en-GB"/>
        </w:rPr>
        <w:t>This Agreement governs the implementation of the Project in accordance with the goals, objectives and timeframe described in the CTI Application</w:t>
      </w:r>
      <w:r w:rsidR="00022478" w:rsidRPr="00973B31">
        <w:rPr>
          <w:lang w:val="en-GB"/>
        </w:rPr>
        <w:t xml:space="preserve"> and </w:t>
      </w:r>
      <w:r w:rsidR="00BD6301" w:rsidRPr="00973B31">
        <w:rPr>
          <w:lang w:val="en-GB"/>
        </w:rPr>
        <w:t>sets up the rights and obligations of the Parties with regard to confidential</w:t>
      </w:r>
      <w:r w:rsidR="00BD6301" w:rsidRPr="00973B31">
        <w:rPr>
          <w:lang w:val="en-GB"/>
        </w:rPr>
        <w:t>i</w:t>
      </w:r>
      <w:r w:rsidR="00BD6301" w:rsidRPr="00973B31">
        <w:rPr>
          <w:lang w:val="en-GB"/>
        </w:rPr>
        <w:t>ty, publication and intellectual property rights.</w:t>
      </w:r>
    </w:p>
    <w:p w14:paraId="07DB9F7A" w14:textId="77777777" w:rsidR="000210CE" w:rsidRPr="00847DF5" w:rsidRDefault="008E1B8B" w:rsidP="00847DF5">
      <w:pPr>
        <w:pStyle w:val="ForschungsvertragTitel"/>
        <w:keepNext/>
        <w:spacing w:line="280" w:lineRule="atLeast"/>
        <w:jc w:val="both"/>
        <w:outlineLvl w:val="0"/>
        <w:rPr>
          <w:szCs w:val="22"/>
          <w:lang w:val="en-GB"/>
        </w:rPr>
      </w:pPr>
      <w:r w:rsidRPr="00847DF5">
        <w:rPr>
          <w:szCs w:val="22"/>
          <w:lang w:val="en-GB"/>
        </w:rPr>
        <w:t>2.</w:t>
      </w:r>
      <w:r w:rsidRPr="00847DF5">
        <w:rPr>
          <w:szCs w:val="22"/>
          <w:lang w:val="en-GB"/>
        </w:rPr>
        <w:tab/>
        <w:t xml:space="preserve">Project </w:t>
      </w:r>
      <w:r w:rsidR="00D91DF1" w:rsidRPr="00847DF5">
        <w:rPr>
          <w:szCs w:val="22"/>
          <w:lang w:val="en-GB"/>
        </w:rPr>
        <w:t>Organisation</w:t>
      </w:r>
    </w:p>
    <w:p w14:paraId="0F81B655" w14:textId="77777777" w:rsidR="000210CE" w:rsidRDefault="008E1B8B" w:rsidP="000210CE">
      <w:pPr>
        <w:pStyle w:val="ForschungsvertragText"/>
        <w:ind w:hanging="675"/>
        <w:jc w:val="both"/>
        <w:rPr>
          <w:lang w:val="en-GB"/>
        </w:rPr>
      </w:pPr>
      <w:r w:rsidRPr="007738DF">
        <w:rPr>
          <w:lang w:val="en-GB"/>
        </w:rPr>
        <w:t>2.1</w:t>
      </w:r>
      <w:r w:rsidRPr="007738DF">
        <w:rPr>
          <w:lang w:val="en-GB"/>
        </w:rPr>
        <w:tab/>
      </w:r>
      <w:r>
        <w:rPr>
          <w:lang w:val="en-GB"/>
        </w:rPr>
        <w:t xml:space="preserve">The research </w:t>
      </w:r>
      <w:r w:rsidRPr="007738DF">
        <w:rPr>
          <w:lang w:val="en-GB"/>
        </w:rPr>
        <w:t xml:space="preserve">to be </w:t>
      </w:r>
      <w:r>
        <w:rPr>
          <w:lang w:val="en-GB"/>
        </w:rPr>
        <w:t>conducted</w:t>
      </w:r>
      <w:r w:rsidRPr="007738DF">
        <w:rPr>
          <w:lang w:val="en-GB"/>
        </w:rPr>
        <w:t xml:space="preserve"> by </w:t>
      </w:r>
      <w:r>
        <w:rPr>
          <w:lang w:val="en-GB"/>
        </w:rPr>
        <w:t>the Parties</w:t>
      </w:r>
      <w:r w:rsidRPr="007738DF">
        <w:rPr>
          <w:lang w:val="en-GB"/>
        </w:rPr>
        <w:t xml:space="preserve"> </w:t>
      </w:r>
      <w:r>
        <w:rPr>
          <w:lang w:val="en-GB"/>
        </w:rPr>
        <w:t xml:space="preserve">and a timetable for </w:t>
      </w:r>
      <w:r w:rsidRPr="007738DF">
        <w:rPr>
          <w:lang w:val="en-GB"/>
        </w:rPr>
        <w:t xml:space="preserve">the </w:t>
      </w:r>
      <w:r>
        <w:rPr>
          <w:lang w:val="en-GB"/>
        </w:rPr>
        <w:t>Project</w:t>
      </w:r>
      <w:r w:rsidRPr="007738DF">
        <w:rPr>
          <w:lang w:val="en-GB"/>
        </w:rPr>
        <w:t xml:space="preserve"> are set out in the </w:t>
      </w:r>
      <w:r w:rsidR="00534332">
        <w:rPr>
          <w:lang w:val="en-GB"/>
        </w:rPr>
        <w:t>CTI Application</w:t>
      </w:r>
      <w:r w:rsidRPr="007738DF">
        <w:rPr>
          <w:lang w:val="en-GB"/>
        </w:rPr>
        <w:t>.</w:t>
      </w:r>
    </w:p>
    <w:p w14:paraId="7E3C9864" w14:textId="77777777" w:rsidR="000210CE" w:rsidRDefault="008E1B8B" w:rsidP="000210CE">
      <w:pPr>
        <w:pStyle w:val="ForschungsvertragText"/>
        <w:ind w:hanging="675"/>
        <w:jc w:val="both"/>
        <w:rPr>
          <w:lang w:val="en-GB"/>
        </w:rPr>
      </w:pPr>
      <w:r w:rsidRPr="007738DF">
        <w:rPr>
          <w:lang w:val="en-GB"/>
        </w:rPr>
        <w:t>2.2</w:t>
      </w:r>
      <w:r w:rsidRPr="007738DF">
        <w:rPr>
          <w:lang w:val="en-GB"/>
        </w:rPr>
        <w:tab/>
        <w:t xml:space="preserve">The </w:t>
      </w:r>
      <w:r>
        <w:rPr>
          <w:lang w:val="en-GB"/>
        </w:rPr>
        <w:t>P</w:t>
      </w:r>
      <w:r w:rsidRPr="007738DF">
        <w:rPr>
          <w:lang w:val="en-GB"/>
        </w:rPr>
        <w:t xml:space="preserve">arties </w:t>
      </w:r>
      <w:r>
        <w:rPr>
          <w:lang w:val="en-GB"/>
        </w:rPr>
        <w:t xml:space="preserve">hereby </w:t>
      </w:r>
      <w:r w:rsidRPr="007738DF">
        <w:rPr>
          <w:lang w:val="en-GB"/>
        </w:rPr>
        <w:t xml:space="preserve">designate the following persons as </w:t>
      </w:r>
      <w:r>
        <w:rPr>
          <w:lang w:val="en-GB"/>
        </w:rPr>
        <w:t>Project</w:t>
      </w:r>
      <w:r w:rsidRPr="007738DF">
        <w:rPr>
          <w:lang w:val="en-GB"/>
        </w:rPr>
        <w:t xml:space="preserve"> managers:</w:t>
      </w:r>
    </w:p>
    <w:p w14:paraId="75AF3966" w14:textId="2FBE387E" w:rsidR="000210CE" w:rsidRDefault="008E1B8B" w:rsidP="000210CE">
      <w:pPr>
        <w:pStyle w:val="ForschungsvertragText"/>
        <w:jc w:val="both"/>
        <w:rPr>
          <w:lang w:val="en-GB"/>
        </w:rPr>
      </w:pPr>
      <w:r w:rsidRPr="007738DF">
        <w:rPr>
          <w:lang w:val="en-GB"/>
        </w:rPr>
        <w:t>from ETH Zurich:</w:t>
      </w:r>
      <w:r w:rsidR="008F5B31">
        <w:rPr>
          <w:lang w:val="en-GB"/>
        </w:rPr>
        <w:t xml:space="preserve"> </w:t>
      </w:r>
      <w:r w:rsidR="00FD6C2C">
        <w:rPr>
          <w:lang w:val="en-GB"/>
        </w:rPr>
        <w:t xml:space="preserve">Thomas Hofmann </w:t>
      </w:r>
      <w:r w:rsidR="00FD6C2C">
        <w:rPr>
          <w:lang w:val="en-US"/>
        </w:rPr>
        <w:t>(</w:t>
      </w:r>
      <w:r w:rsidR="00D06853">
        <w:rPr>
          <w:lang w:val="en-US"/>
        </w:rPr>
        <w:t>tho</w:t>
      </w:r>
      <w:r w:rsidR="00D06853">
        <w:rPr>
          <w:lang w:val="en-US"/>
        </w:rPr>
        <w:t>m</w:t>
      </w:r>
      <w:r w:rsidR="00D06853">
        <w:rPr>
          <w:lang w:val="en-US"/>
        </w:rPr>
        <w:t>as.hofmann@inf.ethz.ch</w:t>
      </w:r>
      <w:r w:rsidR="00FD6C2C">
        <w:rPr>
          <w:lang w:val="en-US"/>
        </w:rPr>
        <w:t>)</w:t>
      </w:r>
    </w:p>
    <w:p w14:paraId="5E39EEAC" w14:textId="1276E20E" w:rsidR="000210CE" w:rsidRDefault="008E1B8B" w:rsidP="00FD6C2C">
      <w:pPr>
        <w:pStyle w:val="ForschungsvertragText"/>
        <w:jc w:val="both"/>
        <w:rPr>
          <w:lang w:val="en-GB"/>
        </w:rPr>
      </w:pPr>
      <w:r w:rsidRPr="007738DF">
        <w:rPr>
          <w:lang w:val="en-GB"/>
        </w:rPr>
        <w:t xml:space="preserve">from </w:t>
      </w:r>
      <w:r w:rsidR="00514159">
        <w:rPr>
          <w:lang w:val="en-GB"/>
        </w:rPr>
        <w:t>Company</w:t>
      </w:r>
      <w:r w:rsidRPr="007738DF">
        <w:rPr>
          <w:lang w:val="en-GB"/>
        </w:rPr>
        <w:t>:</w:t>
      </w:r>
      <w:r w:rsidR="008F5B31">
        <w:rPr>
          <w:lang w:val="en-GB"/>
        </w:rPr>
        <w:t xml:space="preserve"> </w:t>
      </w:r>
      <w:proofErr w:type="spellStart"/>
      <w:r w:rsidR="00FD6C2C" w:rsidRPr="00FD6C2C">
        <w:rPr>
          <w:lang w:val="en-GB"/>
        </w:rPr>
        <w:t>Hastagiri</w:t>
      </w:r>
      <w:proofErr w:type="spellEnd"/>
      <w:r w:rsidR="00FD6C2C" w:rsidRPr="00FD6C2C">
        <w:rPr>
          <w:lang w:val="en-GB"/>
        </w:rPr>
        <w:t xml:space="preserve"> </w:t>
      </w:r>
      <w:proofErr w:type="spellStart"/>
      <w:r w:rsidR="00FD6C2C" w:rsidRPr="00FD6C2C">
        <w:rPr>
          <w:lang w:val="en-GB"/>
        </w:rPr>
        <w:t>Vanchinathan</w:t>
      </w:r>
      <w:proofErr w:type="spellEnd"/>
      <w:r w:rsidR="00FD6C2C">
        <w:rPr>
          <w:lang w:val="en-GB"/>
        </w:rPr>
        <w:t xml:space="preserve"> (</w:t>
      </w:r>
      <w:r w:rsidR="00FD6C2C" w:rsidRPr="00FD6C2C">
        <w:rPr>
          <w:lang w:val="en-GB"/>
        </w:rPr>
        <w:t>hasta@1plusx.com</w:t>
      </w:r>
      <w:r w:rsidR="00FD6C2C">
        <w:rPr>
          <w:lang w:val="en-GB"/>
        </w:rPr>
        <w:t>)</w:t>
      </w:r>
    </w:p>
    <w:p w14:paraId="6F86169F" w14:textId="77777777" w:rsidR="000210CE" w:rsidRDefault="00D91DF1" w:rsidP="000210CE">
      <w:pPr>
        <w:pStyle w:val="ForschungsvertragText"/>
        <w:jc w:val="both"/>
        <w:rPr>
          <w:lang w:val="en-GB"/>
        </w:rPr>
      </w:pPr>
      <w:r w:rsidRPr="007738DF">
        <w:rPr>
          <w:lang w:val="en-GB"/>
        </w:rPr>
        <w:lastRenderedPageBreak/>
        <w:t>All correspon</w:t>
      </w:r>
      <w:r>
        <w:rPr>
          <w:lang w:val="en-GB"/>
        </w:rPr>
        <w:t>dence relating to th</w:t>
      </w:r>
      <w:r w:rsidRPr="00973B31">
        <w:rPr>
          <w:lang w:val="en-GB"/>
        </w:rPr>
        <w:t xml:space="preserve">is </w:t>
      </w:r>
      <w:r w:rsidR="00BD6301" w:rsidRPr="00973B31">
        <w:rPr>
          <w:lang w:val="en-GB"/>
        </w:rPr>
        <w:t>Agreement</w:t>
      </w:r>
      <w:r w:rsidRPr="00973B31">
        <w:rPr>
          <w:lang w:val="en-GB"/>
        </w:rPr>
        <w:t xml:space="preserve"> must be addressed to the Project managers. Legal questions and matters relating to intellectu</w:t>
      </w:r>
      <w:r w:rsidRPr="007738DF">
        <w:rPr>
          <w:lang w:val="en-GB"/>
        </w:rPr>
        <w:t xml:space="preserve">al property should also be addressed to: ETH transfer, </w:t>
      </w:r>
      <w:proofErr w:type="spellStart"/>
      <w:r w:rsidRPr="007738DF">
        <w:rPr>
          <w:lang w:val="en-GB"/>
        </w:rPr>
        <w:t>Rämistrasse</w:t>
      </w:r>
      <w:proofErr w:type="spellEnd"/>
      <w:r w:rsidRPr="007738DF">
        <w:rPr>
          <w:lang w:val="en-GB"/>
        </w:rPr>
        <w:t xml:space="preserve"> 101, CH-8092 Zurich, Tel +41 (0)44 632 23 82, Fax +41 (0)44 632 11 84, E-mail transfer@sl.ethz.ch</w:t>
      </w:r>
      <w:r>
        <w:rPr>
          <w:lang w:val="en-GB"/>
        </w:rPr>
        <w:t>.</w:t>
      </w:r>
    </w:p>
    <w:p w14:paraId="061EBF50" w14:textId="77777777" w:rsidR="000210CE" w:rsidRDefault="008E1B8B" w:rsidP="000210CE">
      <w:pPr>
        <w:pStyle w:val="ForschungsvertragText"/>
        <w:jc w:val="both"/>
        <w:rPr>
          <w:lang w:val="en-GB"/>
        </w:rPr>
      </w:pPr>
      <w:r w:rsidRPr="007738DF">
        <w:rPr>
          <w:lang w:val="en-GB"/>
        </w:rPr>
        <w:t>Changes will be notified to the other</w:t>
      </w:r>
      <w:r>
        <w:rPr>
          <w:lang w:val="en-GB"/>
        </w:rPr>
        <w:t xml:space="preserve"> Party</w:t>
      </w:r>
      <w:r w:rsidRPr="007738DF">
        <w:rPr>
          <w:lang w:val="en-GB"/>
        </w:rPr>
        <w:t xml:space="preserve"> in writing</w:t>
      </w:r>
      <w:r w:rsidR="00212DAD">
        <w:rPr>
          <w:lang w:val="en-GB"/>
        </w:rPr>
        <w:t>,</w:t>
      </w:r>
      <w:r w:rsidR="008F5B31">
        <w:rPr>
          <w:lang w:val="en-GB"/>
        </w:rPr>
        <w:t xml:space="preserve"> </w:t>
      </w:r>
      <w:r w:rsidR="00212DAD">
        <w:rPr>
          <w:lang w:val="en-GB"/>
        </w:rPr>
        <w:t>for which</w:t>
      </w:r>
      <w:r w:rsidR="00D91DF1">
        <w:rPr>
          <w:lang w:val="en-GB"/>
        </w:rPr>
        <w:t xml:space="preserve"> </w:t>
      </w:r>
      <w:r w:rsidR="008F5B31">
        <w:rPr>
          <w:lang w:val="en-GB"/>
        </w:rPr>
        <w:t>e</w:t>
      </w:r>
      <w:r w:rsidR="00D91DF1">
        <w:rPr>
          <w:lang w:val="en-GB"/>
        </w:rPr>
        <w:t>mail notification is sufficient</w:t>
      </w:r>
      <w:r w:rsidRPr="007738DF">
        <w:rPr>
          <w:lang w:val="en-GB"/>
        </w:rPr>
        <w:t>.</w:t>
      </w:r>
    </w:p>
    <w:p w14:paraId="649E02C1" w14:textId="77777777" w:rsidR="000210CE" w:rsidRDefault="00D91DF1" w:rsidP="000210CE">
      <w:pPr>
        <w:pStyle w:val="ForschungsvertragText"/>
        <w:ind w:hanging="675"/>
        <w:jc w:val="both"/>
        <w:rPr>
          <w:lang w:val="en-GB"/>
        </w:rPr>
      </w:pPr>
      <w:r>
        <w:rPr>
          <w:lang w:val="en-GB"/>
        </w:rPr>
        <w:t>2.3</w:t>
      </w:r>
      <w:r w:rsidR="008E1B8B">
        <w:rPr>
          <w:lang w:val="en-GB"/>
        </w:rPr>
        <w:tab/>
        <w:t>The Parties will coordinate the performance of th</w:t>
      </w:r>
      <w:r w:rsidR="008E1B8B" w:rsidRPr="007738DF">
        <w:rPr>
          <w:lang w:val="en-GB"/>
        </w:rPr>
        <w:t xml:space="preserve">e </w:t>
      </w:r>
      <w:r w:rsidR="008E1B8B">
        <w:rPr>
          <w:lang w:val="en-GB"/>
        </w:rPr>
        <w:t xml:space="preserve">Project and will </w:t>
      </w:r>
      <w:r w:rsidR="008E1B8B" w:rsidRPr="007738DF">
        <w:rPr>
          <w:lang w:val="en-GB"/>
        </w:rPr>
        <w:t xml:space="preserve">support </w:t>
      </w:r>
      <w:r w:rsidR="008E1B8B">
        <w:rPr>
          <w:lang w:val="en-GB"/>
        </w:rPr>
        <w:t>each other</w:t>
      </w:r>
      <w:r w:rsidR="008E1B8B" w:rsidRPr="007738DF">
        <w:rPr>
          <w:lang w:val="en-GB"/>
        </w:rPr>
        <w:t xml:space="preserve"> to the best of </w:t>
      </w:r>
      <w:r w:rsidR="008E1B8B">
        <w:rPr>
          <w:lang w:val="en-GB"/>
        </w:rPr>
        <w:t>their</w:t>
      </w:r>
      <w:r w:rsidR="008E1B8B" w:rsidRPr="007738DF">
        <w:rPr>
          <w:lang w:val="en-GB"/>
        </w:rPr>
        <w:t xml:space="preserve"> abilit</w:t>
      </w:r>
      <w:r w:rsidR="008E1B8B">
        <w:rPr>
          <w:lang w:val="en-GB"/>
        </w:rPr>
        <w:t>ies.</w:t>
      </w:r>
    </w:p>
    <w:p w14:paraId="1CDC83C7" w14:textId="03EF2336" w:rsidR="00D97A78" w:rsidRDefault="008E1B8B" w:rsidP="00D97A78">
      <w:pPr>
        <w:pStyle w:val="ForschungsvertragText"/>
        <w:ind w:hanging="675"/>
        <w:jc w:val="both"/>
        <w:rPr>
          <w:lang w:val="en-GB"/>
        </w:rPr>
      </w:pPr>
      <w:r w:rsidRPr="007738DF">
        <w:rPr>
          <w:lang w:val="en-GB"/>
        </w:rPr>
        <w:t>2.4</w:t>
      </w:r>
      <w:r w:rsidRPr="007738DF">
        <w:rPr>
          <w:lang w:val="en-GB"/>
        </w:rPr>
        <w:tab/>
        <w:t xml:space="preserve">The </w:t>
      </w:r>
      <w:r>
        <w:rPr>
          <w:lang w:val="en-GB"/>
        </w:rPr>
        <w:t>P</w:t>
      </w:r>
      <w:r w:rsidRPr="007738DF">
        <w:rPr>
          <w:lang w:val="en-GB"/>
        </w:rPr>
        <w:t xml:space="preserve">arties will </w:t>
      </w:r>
      <w:r w:rsidR="00D91DF1">
        <w:rPr>
          <w:lang w:val="en-GB"/>
        </w:rPr>
        <w:t>provide</w:t>
      </w:r>
      <w:r w:rsidR="00D91DF1" w:rsidRPr="007738DF">
        <w:rPr>
          <w:lang w:val="en-GB"/>
        </w:rPr>
        <w:t xml:space="preserve"> </w:t>
      </w:r>
      <w:r w:rsidRPr="007738DF">
        <w:rPr>
          <w:lang w:val="en-GB"/>
        </w:rPr>
        <w:t xml:space="preserve">each other </w:t>
      </w:r>
      <w:r w:rsidR="00212DAD">
        <w:rPr>
          <w:lang w:val="en-GB"/>
        </w:rPr>
        <w:t xml:space="preserve">with </w:t>
      </w:r>
      <w:r>
        <w:rPr>
          <w:lang w:val="en-GB"/>
        </w:rPr>
        <w:t>all</w:t>
      </w:r>
      <w:r w:rsidRPr="007738DF">
        <w:rPr>
          <w:lang w:val="en-GB"/>
        </w:rPr>
        <w:t xml:space="preserve"> documents, objects</w:t>
      </w:r>
      <w:r>
        <w:rPr>
          <w:lang w:val="en-GB"/>
        </w:rPr>
        <w:t>,</w:t>
      </w:r>
      <w:r w:rsidRPr="007738DF">
        <w:rPr>
          <w:lang w:val="en-GB"/>
        </w:rPr>
        <w:t xml:space="preserve"> technical aids</w:t>
      </w:r>
      <w:r>
        <w:rPr>
          <w:lang w:val="en-GB"/>
        </w:rPr>
        <w:t>,</w:t>
      </w:r>
      <w:r w:rsidRPr="007738DF">
        <w:rPr>
          <w:lang w:val="en-GB"/>
        </w:rPr>
        <w:t xml:space="preserve"> and r</w:t>
      </w:r>
      <w:r w:rsidRPr="007738DF">
        <w:rPr>
          <w:lang w:val="en-GB"/>
        </w:rPr>
        <w:t>e</w:t>
      </w:r>
      <w:r w:rsidRPr="007738DF">
        <w:rPr>
          <w:lang w:val="en-GB"/>
        </w:rPr>
        <w:t xml:space="preserve">sources required to carry out the </w:t>
      </w:r>
      <w:r>
        <w:rPr>
          <w:lang w:val="en-GB"/>
        </w:rPr>
        <w:t>Project</w:t>
      </w:r>
      <w:r w:rsidR="00E83218">
        <w:rPr>
          <w:lang w:val="en-GB"/>
        </w:rPr>
        <w:t>.</w:t>
      </w:r>
    </w:p>
    <w:p w14:paraId="52B81EB7" w14:textId="77777777" w:rsidR="000210CE" w:rsidRDefault="008E1B8B" w:rsidP="000210CE">
      <w:pPr>
        <w:pStyle w:val="ForschungsvertragText"/>
        <w:ind w:hanging="675"/>
        <w:jc w:val="both"/>
        <w:rPr>
          <w:lang w:val="en-GB"/>
        </w:rPr>
      </w:pPr>
      <w:r w:rsidRPr="007738DF">
        <w:rPr>
          <w:lang w:val="en-GB"/>
        </w:rPr>
        <w:t>2.5</w:t>
      </w:r>
      <w:r w:rsidRPr="007738DF">
        <w:rPr>
          <w:lang w:val="en-GB"/>
        </w:rPr>
        <w:tab/>
        <w:t>Project meetings will take pla</w:t>
      </w:r>
      <w:r w:rsidRPr="00CE07FD">
        <w:rPr>
          <w:lang w:val="en-GB"/>
        </w:rPr>
        <w:t xml:space="preserve">ce </w:t>
      </w:r>
      <w:r w:rsidRPr="00AC699D">
        <w:rPr>
          <w:lang w:val="en-GB"/>
        </w:rPr>
        <w:t>as required</w:t>
      </w:r>
      <w:r w:rsidRPr="007738DF">
        <w:rPr>
          <w:lang w:val="en-GB"/>
        </w:rPr>
        <w:t xml:space="preserve">. </w:t>
      </w:r>
      <w:r w:rsidR="00E31B68">
        <w:rPr>
          <w:lang w:val="en-GB"/>
        </w:rPr>
        <w:t>ETH</w:t>
      </w:r>
      <w:r w:rsidR="00D97A78">
        <w:rPr>
          <w:lang w:val="en-GB"/>
        </w:rPr>
        <w:t xml:space="preserve"> Zurich</w:t>
      </w:r>
      <w:r w:rsidRPr="007738DF">
        <w:rPr>
          <w:lang w:val="en-GB"/>
        </w:rPr>
        <w:t xml:space="preserve"> will report to </w:t>
      </w:r>
      <w:r w:rsidR="00514159">
        <w:rPr>
          <w:lang w:val="en-GB"/>
        </w:rPr>
        <w:t>Company</w:t>
      </w:r>
      <w:r>
        <w:rPr>
          <w:lang w:val="en-GB"/>
        </w:rPr>
        <w:t xml:space="preserve"> on the pr</w:t>
      </w:r>
      <w:r>
        <w:rPr>
          <w:lang w:val="en-GB"/>
        </w:rPr>
        <w:t>o</w:t>
      </w:r>
      <w:r>
        <w:rPr>
          <w:lang w:val="en-GB"/>
        </w:rPr>
        <w:t>gress</w:t>
      </w:r>
      <w:r w:rsidRPr="007738DF">
        <w:rPr>
          <w:lang w:val="en-GB"/>
        </w:rPr>
        <w:t xml:space="preserve"> of the </w:t>
      </w:r>
      <w:r>
        <w:rPr>
          <w:lang w:val="en-GB"/>
        </w:rPr>
        <w:t>Project</w:t>
      </w:r>
      <w:r w:rsidRPr="007738DF">
        <w:rPr>
          <w:lang w:val="en-GB"/>
        </w:rPr>
        <w:t xml:space="preserve"> </w:t>
      </w:r>
      <w:r w:rsidRPr="00AC699D">
        <w:rPr>
          <w:lang w:val="en-GB"/>
        </w:rPr>
        <w:t>regularly</w:t>
      </w:r>
      <w:r w:rsidRPr="007738DF">
        <w:rPr>
          <w:lang w:val="en-GB"/>
        </w:rPr>
        <w:t>.</w:t>
      </w:r>
      <w:r w:rsidR="00847DF5">
        <w:rPr>
          <w:lang w:val="en-GB"/>
        </w:rPr>
        <w:t xml:space="preserve"> </w:t>
      </w:r>
      <w:r w:rsidR="00514159">
        <w:rPr>
          <w:lang w:val="en-GB"/>
        </w:rPr>
        <w:t>Company</w:t>
      </w:r>
      <w:r w:rsidR="00365489">
        <w:rPr>
          <w:lang w:val="en-GB"/>
        </w:rPr>
        <w:t xml:space="preserve"> shall provide to </w:t>
      </w:r>
      <w:r w:rsidR="00E31B68">
        <w:rPr>
          <w:lang w:val="en-GB"/>
        </w:rPr>
        <w:t>ETH</w:t>
      </w:r>
      <w:r w:rsidR="00D97A78">
        <w:rPr>
          <w:lang w:val="en-GB"/>
        </w:rPr>
        <w:t xml:space="preserve"> Zurich</w:t>
      </w:r>
      <w:r w:rsidR="00485232" w:rsidRPr="007738DF">
        <w:rPr>
          <w:lang w:val="en-GB"/>
        </w:rPr>
        <w:t xml:space="preserve"> </w:t>
      </w:r>
      <w:r w:rsidR="00365489">
        <w:rPr>
          <w:lang w:val="en-GB"/>
        </w:rPr>
        <w:t>all documents and i</w:t>
      </w:r>
      <w:r w:rsidR="00365489">
        <w:rPr>
          <w:lang w:val="en-GB"/>
        </w:rPr>
        <w:t>n</w:t>
      </w:r>
      <w:r w:rsidR="00365489">
        <w:rPr>
          <w:lang w:val="en-GB"/>
        </w:rPr>
        <w:t>formation required to comply with its obligations stated in the CTI Contract.</w:t>
      </w:r>
    </w:p>
    <w:p w14:paraId="7C7F3FDF" w14:textId="77777777" w:rsidR="000210CE" w:rsidRPr="00973B31" w:rsidRDefault="008E1B8B" w:rsidP="000210CE">
      <w:pPr>
        <w:pStyle w:val="ForschungsvertragTitel"/>
        <w:keepNext/>
        <w:spacing w:line="280" w:lineRule="atLeast"/>
        <w:jc w:val="both"/>
        <w:outlineLvl w:val="0"/>
        <w:rPr>
          <w:lang w:val="en-GB"/>
        </w:rPr>
      </w:pPr>
      <w:r w:rsidRPr="007738DF">
        <w:rPr>
          <w:lang w:val="en-GB"/>
        </w:rPr>
        <w:t>3.</w:t>
      </w:r>
      <w:r w:rsidRPr="007738DF">
        <w:rPr>
          <w:lang w:val="en-GB"/>
        </w:rPr>
        <w:tab/>
      </w:r>
      <w:r w:rsidRPr="00973B31">
        <w:rPr>
          <w:lang w:val="en-GB"/>
        </w:rPr>
        <w:t>Remuneration</w:t>
      </w:r>
    </w:p>
    <w:p w14:paraId="7E8B37FC" w14:textId="2EAE1BE3" w:rsidR="007928CC" w:rsidRDefault="00D97A78" w:rsidP="00365489">
      <w:pPr>
        <w:pStyle w:val="ForschungsvertragText"/>
        <w:ind w:hanging="675"/>
        <w:jc w:val="both"/>
        <w:outlineLvl w:val="0"/>
        <w:rPr>
          <w:lang w:val="en-GB"/>
        </w:rPr>
      </w:pPr>
      <w:commentRangeStart w:id="0"/>
      <w:r w:rsidRPr="00973B31">
        <w:rPr>
          <w:lang w:val="en-GB"/>
        </w:rPr>
        <w:t>3.1</w:t>
      </w:r>
      <w:r w:rsidRPr="00973B31">
        <w:rPr>
          <w:lang w:val="en-GB"/>
        </w:rPr>
        <w:tab/>
      </w:r>
      <w:r w:rsidR="00514159">
        <w:rPr>
          <w:lang w:val="en-GB"/>
        </w:rPr>
        <w:t>Company</w:t>
      </w:r>
      <w:r w:rsidRPr="00973B31">
        <w:rPr>
          <w:lang w:val="en-GB"/>
        </w:rPr>
        <w:t xml:space="preserve"> will pay ETH Zurich as a Cash Contribution a total amount of CHF </w:t>
      </w:r>
      <w:r w:rsidR="001F514F">
        <w:rPr>
          <w:highlight w:val="yellow"/>
          <w:lang w:val="en-GB"/>
        </w:rPr>
        <w:t xml:space="preserve">20’000 </w:t>
      </w:r>
      <w:r w:rsidRPr="00AB6665">
        <w:rPr>
          <w:highlight w:val="yellow"/>
          <w:lang w:val="en-GB"/>
        </w:rPr>
        <w:t>CHF</w:t>
      </w:r>
      <w:r w:rsidRPr="00973B31">
        <w:rPr>
          <w:lang w:val="en-GB"/>
        </w:rPr>
        <w:t>, plus Swiss VAT,</w:t>
      </w:r>
      <w:r w:rsidR="00D06853">
        <w:rPr>
          <w:lang w:val="en-GB"/>
        </w:rPr>
        <w:t xml:space="preserve"> for </w:t>
      </w:r>
      <w:r w:rsidRPr="00973B31">
        <w:rPr>
          <w:lang w:val="en-GB"/>
        </w:rPr>
        <w:t xml:space="preserve">this </w:t>
      </w:r>
      <w:r w:rsidR="00D06853">
        <w:rPr>
          <w:lang w:val="en-GB"/>
        </w:rPr>
        <w:t>Project</w:t>
      </w:r>
      <w:r w:rsidRPr="00973B31">
        <w:rPr>
          <w:lang w:val="en-GB"/>
        </w:rPr>
        <w:t>.</w:t>
      </w:r>
    </w:p>
    <w:p w14:paraId="0EBFA032" w14:textId="75F681DF" w:rsidR="00D06853" w:rsidRDefault="00406E82" w:rsidP="00D06853">
      <w:pPr>
        <w:pStyle w:val="ForschungsvertragText"/>
        <w:ind w:hanging="675"/>
        <w:jc w:val="both"/>
        <w:outlineLvl w:val="0"/>
        <w:rPr>
          <w:lang w:val="en-GB"/>
        </w:rPr>
      </w:pPr>
      <w:r w:rsidRPr="00973B31">
        <w:rPr>
          <w:lang w:val="en-GB"/>
        </w:rPr>
        <w:t>3.2</w:t>
      </w:r>
      <w:r w:rsidRPr="00973B31">
        <w:rPr>
          <w:lang w:val="en-GB"/>
        </w:rPr>
        <w:tab/>
        <w:t>The Cash Contribution</w:t>
      </w:r>
      <w:r w:rsidR="00D06853">
        <w:rPr>
          <w:lang w:val="en-GB"/>
        </w:rPr>
        <w:t xml:space="preserve"> is </w:t>
      </w:r>
      <w:r w:rsidRPr="00973B31">
        <w:rPr>
          <w:lang w:val="en-GB"/>
        </w:rPr>
        <w:t>due at the date of sign</w:t>
      </w:r>
      <w:r w:rsidRPr="00973B31">
        <w:rPr>
          <w:lang w:val="en-GB"/>
        </w:rPr>
        <w:t>a</w:t>
      </w:r>
      <w:r w:rsidRPr="00973B31">
        <w:rPr>
          <w:lang w:val="en-GB"/>
        </w:rPr>
        <w:t>ture and will be transferred</w:t>
      </w:r>
      <w:r w:rsidR="00D06853">
        <w:rPr>
          <w:lang w:val="en-GB"/>
        </w:rPr>
        <w:t xml:space="preserve"> by </w:t>
      </w:r>
      <w:r w:rsidR="00514159">
        <w:rPr>
          <w:lang w:val="en-GB"/>
        </w:rPr>
        <w:t>Company</w:t>
      </w:r>
      <w:r w:rsidRPr="00973B31">
        <w:rPr>
          <w:lang w:val="en-GB"/>
        </w:rPr>
        <w:t xml:space="preserve"> within 30 days upon receipt of the respective invoice to an account nominated by </w:t>
      </w:r>
      <w:r w:rsidR="00E31B68">
        <w:rPr>
          <w:lang w:val="en-GB"/>
        </w:rPr>
        <w:t>ETH</w:t>
      </w:r>
      <w:r w:rsidR="00D97A78">
        <w:rPr>
          <w:lang w:val="en-GB"/>
        </w:rPr>
        <w:t xml:space="preserve"> Zu</w:t>
      </w:r>
      <w:r w:rsidR="00D97A78">
        <w:rPr>
          <w:lang w:val="en-GB"/>
        </w:rPr>
        <w:t>r</w:t>
      </w:r>
      <w:r w:rsidR="00D97A78">
        <w:rPr>
          <w:lang w:val="en-GB"/>
        </w:rPr>
        <w:t>ich</w:t>
      </w:r>
      <w:r w:rsidRPr="00973B31">
        <w:rPr>
          <w:lang w:val="en-GB"/>
        </w:rPr>
        <w:t>.</w:t>
      </w:r>
      <w:commentRangeEnd w:id="0"/>
      <w:r w:rsidR="0086442B">
        <w:rPr>
          <w:rStyle w:val="Kommentarzeichen"/>
          <w:rFonts w:cs="Times New Roman"/>
        </w:rPr>
        <w:commentReference w:id="0"/>
      </w:r>
    </w:p>
    <w:p w14:paraId="68C151C1" w14:textId="77777777" w:rsidR="0086442B" w:rsidRDefault="0086442B" w:rsidP="0086442B">
      <w:pPr>
        <w:pStyle w:val="ForschungsvertragTitel"/>
        <w:keepNext/>
        <w:spacing w:line="280" w:lineRule="atLeast"/>
        <w:jc w:val="both"/>
        <w:outlineLvl w:val="0"/>
        <w:rPr>
          <w:lang w:val="en-GB"/>
        </w:rPr>
      </w:pPr>
      <w:r>
        <w:rPr>
          <w:lang w:val="en-GB"/>
        </w:rPr>
        <w:t>4.</w:t>
      </w:r>
      <w:r>
        <w:rPr>
          <w:lang w:val="en-GB"/>
        </w:rPr>
        <w:tab/>
        <w:t>Rights to Project</w:t>
      </w:r>
      <w:r w:rsidRPr="004E19F3">
        <w:rPr>
          <w:lang w:val="en-GB"/>
        </w:rPr>
        <w:t xml:space="preserve"> </w:t>
      </w:r>
      <w:r>
        <w:rPr>
          <w:lang w:val="en-GB"/>
        </w:rPr>
        <w:t>Results</w:t>
      </w:r>
    </w:p>
    <w:p w14:paraId="027E78D9" w14:textId="59544E20" w:rsidR="00A43075" w:rsidRDefault="00A43075" w:rsidP="00A43075">
      <w:pPr>
        <w:spacing w:after="120" w:line="280" w:lineRule="atLeast"/>
        <w:ind w:left="675" w:hanging="675"/>
        <w:jc w:val="both"/>
        <w:rPr>
          <w:rFonts w:cs="Arial"/>
          <w:szCs w:val="22"/>
          <w:lang w:val="en-GB"/>
        </w:rPr>
      </w:pPr>
      <w:r>
        <w:rPr>
          <w:rFonts w:cs="Arial"/>
          <w:szCs w:val="22"/>
          <w:lang w:val="en-GB"/>
        </w:rPr>
        <w:t>4.1</w:t>
      </w:r>
      <w:r>
        <w:rPr>
          <w:rFonts w:cs="Arial"/>
          <w:szCs w:val="22"/>
          <w:lang w:val="en-GB"/>
        </w:rPr>
        <w:tab/>
        <w:t>All r</w:t>
      </w:r>
      <w:r w:rsidRPr="00070B38">
        <w:rPr>
          <w:rFonts w:cs="Arial"/>
          <w:szCs w:val="22"/>
          <w:lang w:val="en-GB"/>
        </w:rPr>
        <w:t xml:space="preserve">esults </w:t>
      </w:r>
      <w:r w:rsidR="00A51738">
        <w:rPr>
          <w:rFonts w:cs="Arial"/>
          <w:szCs w:val="22"/>
          <w:lang w:val="en-GB"/>
        </w:rPr>
        <w:t xml:space="preserve">including intellectual property rights </w:t>
      </w:r>
      <w:r w:rsidRPr="00070B38">
        <w:rPr>
          <w:rFonts w:cs="Arial"/>
          <w:szCs w:val="22"/>
          <w:lang w:val="en-GB"/>
        </w:rPr>
        <w:t xml:space="preserve">generated </w:t>
      </w:r>
      <w:r>
        <w:rPr>
          <w:rFonts w:cs="Arial"/>
          <w:szCs w:val="22"/>
          <w:lang w:val="en-GB"/>
        </w:rPr>
        <w:t xml:space="preserve">in performance of the Project are hereinafter referred to as </w:t>
      </w:r>
      <w:r w:rsidRPr="00070B38">
        <w:rPr>
          <w:rFonts w:cs="Arial"/>
          <w:szCs w:val="22"/>
          <w:lang w:val="en-GB"/>
        </w:rPr>
        <w:t>“</w:t>
      </w:r>
      <w:r w:rsidRPr="001C6B45">
        <w:rPr>
          <w:rFonts w:cs="Arial"/>
          <w:b/>
          <w:szCs w:val="22"/>
          <w:lang w:val="en-GB"/>
        </w:rPr>
        <w:t>Project Results</w:t>
      </w:r>
      <w:r w:rsidRPr="00070B38">
        <w:rPr>
          <w:rFonts w:cs="Arial"/>
          <w:szCs w:val="22"/>
          <w:lang w:val="en-GB"/>
        </w:rPr>
        <w:t>”.</w:t>
      </w:r>
      <w:r>
        <w:rPr>
          <w:rFonts w:cs="Arial"/>
          <w:szCs w:val="22"/>
          <w:lang w:val="en-GB"/>
        </w:rPr>
        <w:t xml:space="preserve"> Inventions</w:t>
      </w:r>
      <w:r w:rsidR="00206774">
        <w:rPr>
          <w:rFonts w:cs="Arial"/>
          <w:szCs w:val="22"/>
          <w:lang w:val="en-GB"/>
        </w:rPr>
        <w:t xml:space="preserve"> and</w:t>
      </w:r>
      <w:r>
        <w:rPr>
          <w:rFonts w:cs="Arial"/>
          <w:szCs w:val="22"/>
          <w:lang w:val="en-GB"/>
        </w:rPr>
        <w:t xml:space="preserve"> software that are part of the Project </w:t>
      </w:r>
      <w:r w:rsidRPr="00070B38">
        <w:rPr>
          <w:rFonts w:cs="Arial"/>
          <w:szCs w:val="22"/>
          <w:lang w:val="en-GB"/>
        </w:rPr>
        <w:t xml:space="preserve">Results </w:t>
      </w:r>
      <w:r>
        <w:rPr>
          <w:rFonts w:cs="Arial"/>
          <w:szCs w:val="22"/>
          <w:lang w:val="en-GB"/>
        </w:rPr>
        <w:t xml:space="preserve">are </w:t>
      </w:r>
      <w:r w:rsidRPr="00070B38">
        <w:rPr>
          <w:rFonts w:cs="Arial"/>
          <w:szCs w:val="22"/>
          <w:lang w:val="en-GB"/>
        </w:rPr>
        <w:t>hereinafter referred to as “</w:t>
      </w:r>
      <w:r>
        <w:rPr>
          <w:rFonts w:cs="Arial"/>
          <w:b/>
          <w:szCs w:val="22"/>
          <w:lang w:val="en-GB"/>
        </w:rPr>
        <w:t>Project</w:t>
      </w:r>
      <w:r w:rsidRPr="000D7AD4">
        <w:rPr>
          <w:rFonts w:cs="Arial"/>
          <w:b/>
          <w:szCs w:val="22"/>
          <w:lang w:val="en-GB"/>
        </w:rPr>
        <w:t xml:space="preserve"> </w:t>
      </w:r>
      <w:r>
        <w:rPr>
          <w:rFonts w:cs="Arial"/>
          <w:b/>
          <w:szCs w:val="22"/>
          <w:lang w:val="en-GB"/>
        </w:rPr>
        <w:t>Inventions</w:t>
      </w:r>
      <w:r w:rsidR="00206774" w:rsidRPr="00B425BA">
        <w:rPr>
          <w:rFonts w:cs="Arial"/>
          <w:szCs w:val="22"/>
          <w:lang w:val="en-GB"/>
        </w:rPr>
        <w:t>”</w:t>
      </w:r>
      <w:r w:rsidR="00206774">
        <w:rPr>
          <w:rFonts w:cs="Arial"/>
          <w:szCs w:val="22"/>
          <w:lang w:val="en-GB"/>
        </w:rPr>
        <w:t xml:space="preserve"> and</w:t>
      </w:r>
      <w:r w:rsidR="00206774" w:rsidRPr="003E550E">
        <w:rPr>
          <w:rFonts w:cs="Arial"/>
          <w:szCs w:val="22"/>
          <w:lang w:val="en-GB"/>
        </w:rPr>
        <w:t xml:space="preserve"> </w:t>
      </w:r>
      <w:r w:rsidRPr="00070B38">
        <w:rPr>
          <w:rFonts w:cs="Arial"/>
          <w:szCs w:val="22"/>
          <w:lang w:val="en-GB"/>
        </w:rPr>
        <w:t>“</w:t>
      </w:r>
      <w:r>
        <w:rPr>
          <w:rFonts w:cs="Arial"/>
          <w:b/>
          <w:szCs w:val="22"/>
          <w:lang w:val="en-GB"/>
        </w:rPr>
        <w:t>Project</w:t>
      </w:r>
      <w:r w:rsidRPr="000D7AD4">
        <w:rPr>
          <w:rFonts w:cs="Arial"/>
          <w:b/>
          <w:szCs w:val="22"/>
          <w:lang w:val="en-GB"/>
        </w:rPr>
        <w:t xml:space="preserve"> </w:t>
      </w:r>
      <w:r>
        <w:rPr>
          <w:rFonts w:cs="Arial"/>
          <w:b/>
          <w:szCs w:val="22"/>
          <w:lang w:val="en-GB"/>
        </w:rPr>
        <w:t>Software</w:t>
      </w:r>
      <w:r w:rsidRPr="00B425BA">
        <w:rPr>
          <w:rFonts w:cs="Arial"/>
          <w:szCs w:val="22"/>
          <w:lang w:val="en-GB"/>
        </w:rPr>
        <w:t>”</w:t>
      </w:r>
      <w:r>
        <w:rPr>
          <w:rFonts w:cs="Arial"/>
          <w:szCs w:val="22"/>
          <w:lang w:val="en-GB"/>
        </w:rPr>
        <w:t>, respe</w:t>
      </w:r>
      <w:r>
        <w:rPr>
          <w:rFonts w:cs="Arial"/>
          <w:szCs w:val="22"/>
          <w:lang w:val="en-GB"/>
        </w:rPr>
        <w:t>c</w:t>
      </w:r>
      <w:r>
        <w:rPr>
          <w:rFonts w:cs="Arial"/>
          <w:szCs w:val="22"/>
          <w:lang w:val="en-GB"/>
        </w:rPr>
        <w:t>tively</w:t>
      </w:r>
      <w:r w:rsidRPr="00B425BA">
        <w:rPr>
          <w:rFonts w:cs="Arial"/>
          <w:szCs w:val="22"/>
          <w:lang w:val="en-GB"/>
        </w:rPr>
        <w:t>.</w:t>
      </w:r>
    </w:p>
    <w:p w14:paraId="48EEBBB4" w14:textId="77777777" w:rsidR="00A43075" w:rsidRDefault="00A43075" w:rsidP="00A43075">
      <w:pPr>
        <w:spacing w:after="120" w:line="280" w:lineRule="atLeast"/>
        <w:ind w:left="675" w:hanging="675"/>
        <w:jc w:val="both"/>
        <w:rPr>
          <w:rFonts w:cs="Arial"/>
          <w:szCs w:val="22"/>
          <w:lang w:val="en-GB"/>
        </w:rPr>
      </w:pPr>
      <w:r w:rsidRPr="003A4828">
        <w:rPr>
          <w:rFonts w:cs="Arial"/>
          <w:szCs w:val="22"/>
          <w:lang w:val="en-GB"/>
        </w:rPr>
        <w:t>4.</w:t>
      </w:r>
      <w:r>
        <w:rPr>
          <w:rFonts w:cs="Arial"/>
          <w:szCs w:val="22"/>
          <w:lang w:val="en-GB"/>
        </w:rPr>
        <w:t>2</w:t>
      </w:r>
      <w:r w:rsidRPr="003A4828">
        <w:rPr>
          <w:rFonts w:cs="Arial"/>
          <w:szCs w:val="22"/>
          <w:lang w:val="en-GB"/>
        </w:rPr>
        <w:tab/>
      </w:r>
      <w:r>
        <w:rPr>
          <w:rFonts w:cs="Arial"/>
          <w:szCs w:val="22"/>
          <w:lang w:val="en-GB"/>
        </w:rPr>
        <w:t xml:space="preserve">Project Results generated </w:t>
      </w:r>
      <w:r w:rsidRPr="00070B38">
        <w:rPr>
          <w:rFonts w:cs="Arial"/>
          <w:szCs w:val="22"/>
          <w:lang w:val="en-GB"/>
        </w:rPr>
        <w:t>by one Party solely</w:t>
      </w:r>
      <w:r>
        <w:rPr>
          <w:rFonts w:cs="Arial"/>
          <w:szCs w:val="22"/>
          <w:lang w:val="en-GB"/>
        </w:rPr>
        <w:t xml:space="preserve"> and its share in jointly generated Project R</w:t>
      </w:r>
      <w:r>
        <w:rPr>
          <w:rFonts w:cs="Arial"/>
          <w:szCs w:val="22"/>
          <w:lang w:val="en-GB"/>
        </w:rPr>
        <w:t>e</w:t>
      </w:r>
      <w:r>
        <w:rPr>
          <w:rFonts w:cs="Arial"/>
          <w:szCs w:val="22"/>
          <w:lang w:val="en-GB"/>
        </w:rPr>
        <w:t xml:space="preserve">sults </w:t>
      </w:r>
      <w:r w:rsidRPr="00070B38">
        <w:rPr>
          <w:rFonts w:cs="Arial"/>
          <w:szCs w:val="22"/>
          <w:lang w:val="en-GB"/>
        </w:rPr>
        <w:t>belong to</w:t>
      </w:r>
      <w:r>
        <w:rPr>
          <w:rFonts w:cs="Arial"/>
          <w:szCs w:val="22"/>
          <w:lang w:val="en-GB"/>
        </w:rPr>
        <w:t xml:space="preserve"> such</w:t>
      </w:r>
      <w:r w:rsidRPr="00070B38">
        <w:rPr>
          <w:rFonts w:cs="Arial"/>
          <w:szCs w:val="22"/>
          <w:lang w:val="en-GB"/>
        </w:rPr>
        <w:t xml:space="preserve"> </w:t>
      </w:r>
      <w:r>
        <w:rPr>
          <w:rFonts w:cs="Arial"/>
          <w:szCs w:val="22"/>
          <w:lang w:val="en-GB"/>
        </w:rPr>
        <w:t xml:space="preserve">generating </w:t>
      </w:r>
      <w:r w:rsidRPr="00070B38">
        <w:rPr>
          <w:rFonts w:cs="Arial"/>
          <w:szCs w:val="22"/>
          <w:lang w:val="en-GB"/>
        </w:rPr>
        <w:t>Party</w:t>
      </w:r>
      <w:r>
        <w:rPr>
          <w:rFonts w:cs="Arial"/>
          <w:szCs w:val="22"/>
          <w:lang w:val="en-GB"/>
        </w:rPr>
        <w:t xml:space="preserve">. </w:t>
      </w:r>
      <w:r w:rsidR="00355F19">
        <w:rPr>
          <w:rFonts w:cs="Arial"/>
          <w:szCs w:val="22"/>
          <w:lang w:val="en-GB"/>
        </w:rPr>
        <w:t xml:space="preserve">Ownership in </w:t>
      </w:r>
      <w:r w:rsidR="00355F19" w:rsidRPr="00B5036B">
        <w:rPr>
          <w:rFonts w:cs="Arial"/>
          <w:szCs w:val="22"/>
          <w:lang w:val="en-GB"/>
        </w:rPr>
        <w:t xml:space="preserve">jointly generated Project Results </w:t>
      </w:r>
      <w:r w:rsidR="00355F19">
        <w:rPr>
          <w:rFonts w:cs="Arial"/>
          <w:szCs w:val="22"/>
          <w:lang w:val="en-GB"/>
        </w:rPr>
        <w:t>is d</w:t>
      </w:r>
      <w:r w:rsidR="00355F19">
        <w:rPr>
          <w:rFonts w:cs="Arial"/>
          <w:szCs w:val="22"/>
          <w:lang w:val="en-GB"/>
        </w:rPr>
        <w:t>e</w:t>
      </w:r>
      <w:r w:rsidR="00355F19">
        <w:rPr>
          <w:rFonts w:cs="Arial"/>
          <w:szCs w:val="22"/>
          <w:lang w:val="en-GB"/>
        </w:rPr>
        <w:t>termined in accordance with the respective share that each Party has contributed to such Project Results.</w:t>
      </w:r>
      <w:r w:rsidR="00355F19" w:rsidRPr="003A4828">
        <w:rPr>
          <w:rFonts w:cs="Arial"/>
          <w:szCs w:val="22"/>
          <w:lang w:val="en-GB"/>
        </w:rPr>
        <w:t xml:space="preserve"> </w:t>
      </w:r>
      <w:r w:rsidRPr="003A4828">
        <w:rPr>
          <w:rFonts w:cs="Arial"/>
          <w:szCs w:val="22"/>
          <w:lang w:val="en-GB"/>
        </w:rPr>
        <w:t>The Parties will inform each other about Project Results via reports accor</w:t>
      </w:r>
      <w:r w:rsidRPr="003A4828">
        <w:rPr>
          <w:rFonts w:cs="Arial"/>
          <w:szCs w:val="22"/>
          <w:lang w:val="en-GB"/>
        </w:rPr>
        <w:t>d</w:t>
      </w:r>
      <w:r w:rsidRPr="003A4828">
        <w:rPr>
          <w:rFonts w:cs="Arial"/>
          <w:szCs w:val="22"/>
          <w:lang w:val="en-GB"/>
        </w:rPr>
        <w:t xml:space="preserve">ing </w:t>
      </w:r>
      <w:r>
        <w:rPr>
          <w:rFonts w:cs="Arial"/>
          <w:szCs w:val="22"/>
          <w:lang w:val="en-GB"/>
        </w:rPr>
        <w:t>to Section</w:t>
      </w:r>
      <w:r w:rsidRPr="003A4828">
        <w:rPr>
          <w:rFonts w:cs="Arial"/>
          <w:szCs w:val="22"/>
          <w:lang w:val="en-GB"/>
        </w:rPr>
        <w:t xml:space="preserve"> 2.5 and via publication drafts according to </w:t>
      </w:r>
      <w:r>
        <w:rPr>
          <w:rFonts w:cs="Arial"/>
          <w:szCs w:val="22"/>
          <w:lang w:val="en-GB"/>
        </w:rPr>
        <w:t>Section</w:t>
      </w:r>
      <w:r w:rsidRPr="003A4828">
        <w:rPr>
          <w:rFonts w:cs="Arial"/>
          <w:szCs w:val="22"/>
          <w:lang w:val="en-GB"/>
        </w:rPr>
        <w:t xml:space="preserve"> </w:t>
      </w:r>
      <w:r>
        <w:rPr>
          <w:rFonts w:cs="Arial"/>
          <w:szCs w:val="22"/>
          <w:lang w:val="en-GB"/>
        </w:rPr>
        <w:t>6</w:t>
      </w:r>
      <w:r w:rsidRPr="003A4828">
        <w:rPr>
          <w:rFonts w:cs="Arial"/>
          <w:szCs w:val="22"/>
          <w:lang w:val="en-GB"/>
        </w:rPr>
        <w:t xml:space="preserve">. In addition, </w:t>
      </w:r>
      <w:r w:rsidR="00E31B68">
        <w:rPr>
          <w:lang w:val="en-GB"/>
        </w:rPr>
        <w:t>ETH</w:t>
      </w:r>
      <w:r w:rsidR="00D97A78">
        <w:rPr>
          <w:lang w:val="en-GB"/>
        </w:rPr>
        <w:t xml:space="preserve"> Zurich</w:t>
      </w:r>
      <w:r w:rsidR="00485232" w:rsidRPr="003A4828">
        <w:rPr>
          <w:rFonts w:cs="Arial"/>
          <w:szCs w:val="22"/>
          <w:lang w:val="en-GB"/>
        </w:rPr>
        <w:t xml:space="preserve"> </w:t>
      </w:r>
      <w:r w:rsidRPr="003A4828">
        <w:rPr>
          <w:rFonts w:cs="Arial"/>
          <w:szCs w:val="22"/>
          <w:lang w:val="en-GB"/>
        </w:rPr>
        <w:t xml:space="preserve">will inform </w:t>
      </w:r>
      <w:r w:rsidR="00514159">
        <w:rPr>
          <w:rFonts w:cs="Arial"/>
          <w:szCs w:val="22"/>
          <w:lang w:val="en-GB"/>
        </w:rPr>
        <w:t>Company</w:t>
      </w:r>
      <w:r w:rsidRPr="003A4828">
        <w:rPr>
          <w:rFonts w:cs="Arial"/>
          <w:szCs w:val="22"/>
          <w:lang w:val="en-GB"/>
        </w:rPr>
        <w:t xml:space="preserve"> promptly in the event that </w:t>
      </w:r>
      <w:r w:rsidR="00E31B68">
        <w:rPr>
          <w:lang w:val="en-GB"/>
        </w:rPr>
        <w:t>ETH</w:t>
      </w:r>
      <w:r w:rsidR="00D97A78">
        <w:rPr>
          <w:lang w:val="en-GB"/>
        </w:rPr>
        <w:t xml:space="preserve"> Zurich</w:t>
      </w:r>
      <w:r w:rsidR="00485232" w:rsidRPr="003A4828">
        <w:rPr>
          <w:rFonts w:cs="Arial"/>
          <w:szCs w:val="22"/>
          <w:lang w:val="en-GB"/>
        </w:rPr>
        <w:t xml:space="preserve"> </w:t>
      </w:r>
      <w:r w:rsidRPr="003A4828">
        <w:rPr>
          <w:rFonts w:cs="Arial"/>
          <w:szCs w:val="22"/>
          <w:lang w:val="en-GB"/>
        </w:rPr>
        <w:t>believe</w:t>
      </w:r>
      <w:r w:rsidR="00E31B68">
        <w:rPr>
          <w:rFonts w:cs="Arial"/>
          <w:szCs w:val="22"/>
          <w:lang w:val="en-GB"/>
        </w:rPr>
        <w:t>s</w:t>
      </w:r>
      <w:r w:rsidRPr="003A4828">
        <w:rPr>
          <w:rFonts w:cs="Arial"/>
          <w:szCs w:val="22"/>
          <w:lang w:val="en-GB"/>
        </w:rPr>
        <w:t xml:space="preserve"> that a </w:t>
      </w:r>
      <w:r>
        <w:rPr>
          <w:rFonts w:cs="Arial"/>
          <w:szCs w:val="22"/>
          <w:lang w:val="en-GB"/>
        </w:rPr>
        <w:t>Project I</w:t>
      </w:r>
      <w:r w:rsidRPr="003A4828">
        <w:rPr>
          <w:rFonts w:cs="Arial"/>
          <w:szCs w:val="22"/>
          <w:lang w:val="en-GB"/>
        </w:rPr>
        <w:t>nvention has been made.</w:t>
      </w:r>
    </w:p>
    <w:p w14:paraId="09A3BBF1" w14:textId="6AEBA834" w:rsidR="00A43075" w:rsidRDefault="00A43075" w:rsidP="00A43075">
      <w:pPr>
        <w:spacing w:after="120" w:line="280" w:lineRule="atLeast"/>
        <w:ind w:left="675" w:hanging="675"/>
        <w:jc w:val="both"/>
        <w:rPr>
          <w:rFonts w:cs="Arial"/>
          <w:szCs w:val="22"/>
          <w:lang w:val="en-GB"/>
        </w:rPr>
      </w:pPr>
      <w:r>
        <w:rPr>
          <w:rFonts w:cs="Arial"/>
          <w:szCs w:val="22"/>
          <w:lang w:val="en-GB"/>
        </w:rPr>
        <w:t>4.3</w:t>
      </w:r>
      <w:r>
        <w:rPr>
          <w:rFonts w:cs="Arial"/>
          <w:szCs w:val="22"/>
          <w:lang w:val="en-GB"/>
        </w:rPr>
        <w:tab/>
      </w:r>
      <w:r w:rsidRPr="003A4828">
        <w:rPr>
          <w:rFonts w:cs="Arial"/>
          <w:szCs w:val="22"/>
          <w:lang w:val="en-GB"/>
        </w:rPr>
        <w:t>Subject to the provisions</w:t>
      </w:r>
      <w:r>
        <w:rPr>
          <w:rFonts w:cs="Arial"/>
          <w:szCs w:val="22"/>
          <w:lang w:val="en-GB"/>
        </w:rPr>
        <w:t xml:space="preserve"> on</w:t>
      </w:r>
      <w:r w:rsidRPr="003A4828">
        <w:rPr>
          <w:rFonts w:cs="Arial"/>
          <w:szCs w:val="22"/>
          <w:lang w:val="en-GB"/>
        </w:rPr>
        <w:t xml:space="preserve"> </w:t>
      </w:r>
      <w:r>
        <w:rPr>
          <w:rFonts w:cs="Arial"/>
          <w:szCs w:val="22"/>
          <w:lang w:val="en-GB"/>
        </w:rPr>
        <w:t xml:space="preserve">confidentiality in Section 5 and on publications in Section 6 and with the exception of </w:t>
      </w:r>
      <w:r w:rsidR="00355F19">
        <w:rPr>
          <w:rFonts w:cs="Arial"/>
          <w:szCs w:val="22"/>
          <w:lang w:val="en-GB"/>
        </w:rPr>
        <w:t>the right</w:t>
      </w:r>
      <w:r w:rsidR="00A64713">
        <w:rPr>
          <w:rFonts w:cs="Arial"/>
          <w:szCs w:val="22"/>
          <w:lang w:val="en-GB"/>
        </w:rPr>
        <w:t>s in</w:t>
      </w:r>
      <w:r w:rsidR="00355F19">
        <w:rPr>
          <w:rFonts w:cs="Arial"/>
          <w:szCs w:val="22"/>
          <w:lang w:val="en-GB"/>
        </w:rPr>
        <w:t xml:space="preserve"> </w:t>
      </w:r>
      <w:r>
        <w:rPr>
          <w:rFonts w:cs="Arial"/>
          <w:szCs w:val="22"/>
          <w:lang w:val="en-GB"/>
        </w:rPr>
        <w:t>Project Inventions</w:t>
      </w:r>
      <w:r w:rsidR="00A512F3">
        <w:rPr>
          <w:rFonts w:cs="Arial"/>
          <w:szCs w:val="22"/>
          <w:lang w:val="en-GB"/>
        </w:rPr>
        <w:t xml:space="preserve"> and</w:t>
      </w:r>
      <w:r w:rsidR="00A512F3" w:rsidRPr="003E550E">
        <w:rPr>
          <w:rFonts w:cs="Arial"/>
          <w:szCs w:val="22"/>
          <w:lang w:val="en-GB"/>
        </w:rPr>
        <w:t xml:space="preserve"> </w:t>
      </w:r>
      <w:r>
        <w:rPr>
          <w:rFonts w:cs="Arial"/>
          <w:szCs w:val="22"/>
          <w:lang w:val="en-GB"/>
        </w:rPr>
        <w:t>P</w:t>
      </w:r>
      <w:r w:rsidRPr="003E550E">
        <w:rPr>
          <w:rFonts w:cs="Arial"/>
          <w:szCs w:val="22"/>
          <w:lang w:val="en-GB"/>
        </w:rPr>
        <w:t>roject Software</w:t>
      </w:r>
      <w:r w:rsidRPr="0025039D">
        <w:rPr>
          <w:rFonts w:cs="Arial"/>
          <w:szCs w:val="22"/>
          <w:lang w:val="en-GB"/>
        </w:rPr>
        <w:t xml:space="preserve"> </w:t>
      </w:r>
      <w:r w:rsidR="00C81BD9">
        <w:rPr>
          <w:rFonts w:cs="Arial"/>
          <w:szCs w:val="22"/>
          <w:lang w:val="en-GB"/>
        </w:rPr>
        <w:t xml:space="preserve">ETH Zurich and Company </w:t>
      </w:r>
      <w:r w:rsidR="004267B1" w:rsidRPr="004267B1">
        <w:rPr>
          <w:rFonts w:cs="Arial"/>
          <w:szCs w:val="22"/>
          <w:lang w:val="en-GB"/>
        </w:rPr>
        <w:t>shall be free to use the Project Results without reporting or being accountable to each other.</w:t>
      </w:r>
      <w:r w:rsidR="008D62EF">
        <w:rPr>
          <w:rFonts w:cs="Arial"/>
          <w:szCs w:val="22"/>
          <w:lang w:val="en-GB"/>
        </w:rPr>
        <w:t xml:space="preserve"> </w:t>
      </w:r>
    </w:p>
    <w:p w14:paraId="696DC4F8" w14:textId="3DCB2DAE" w:rsidR="00A43075" w:rsidRDefault="00A43075" w:rsidP="00A43075">
      <w:pPr>
        <w:spacing w:after="120" w:line="280" w:lineRule="atLeast"/>
        <w:ind w:left="675"/>
        <w:jc w:val="both"/>
        <w:rPr>
          <w:rFonts w:cs="Arial"/>
          <w:szCs w:val="22"/>
          <w:lang w:val="en-US"/>
        </w:rPr>
      </w:pPr>
      <w:r w:rsidRPr="0086442B">
        <w:rPr>
          <w:lang w:val="en-GB"/>
        </w:rPr>
        <w:t>For tangible Project Results to be provided according to Appendix A</w:t>
      </w:r>
      <w:r w:rsidR="00C81BD9" w:rsidRPr="0086442B">
        <w:rPr>
          <w:lang w:val="en-GB"/>
        </w:rPr>
        <w:t xml:space="preserve"> </w:t>
      </w:r>
      <w:r w:rsidRPr="0086442B">
        <w:rPr>
          <w:lang w:val="en-GB"/>
        </w:rPr>
        <w:t>(e.g. prototypes and reports)</w:t>
      </w:r>
      <w:r w:rsidR="003834AC" w:rsidRPr="0086442B">
        <w:rPr>
          <w:lang w:val="en-GB"/>
        </w:rPr>
        <w:t xml:space="preserve">, ownership is assigned </w:t>
      </w:r>
      <w:r w:rsidRPr="0086442B">
        <w:rPr>
          <w:lang w:val="en-GB"/>
        </w:rPr>
        <w:t xml:space="preserve">to </w:t>
      </w:r>
      <w:r w:rsidR="00514159" w:rsidRPr="0086442B">
        <w:rPr>
          <w:lang w:val="en-GB"/>
        </w:rPr>
        <w:t>Company</w:t>
      </w:r>
      <w:r w:rsidR="00A51738" w:rsidRPr="0086442B">
        <w:rPr>
          <w:lang w:val="en-GB"/>
        </w:rPr>
        <w:t xml:space="preserve"> </w:t>
      </w:r>
      <w:r w:rsidR="003834AC" w:rsidRPr="0086442B">
        <w:rPr>
          <w:lang w:val="en-GB"/>
        </w:rPr>
        <w:t>upon</w:t>
      </w:r>
      <w:r w:rsidR="00A51738" w:rsidRPr="0086442B">
        <w:rPr>
          <w:lang w:val="en-GB"/>
        </w:rPr>
        <w:t xml:space="preserve"> delivery</w:t>
      </w:r>
      <w:r w:rsidRPr="0086442B">
        <w:rPr>
          <w:lang w:val="en-GB"/>
        </w:rPr>
        <w:t xml:space="preserve">. </w:t>
      </w:r>
      <w:r w:rsidR="00514159" w:rsidRPr="0086442B">
        <w:rPr>
          <w:lang w:val="en-GB"/>
        </w:rPr>
        <w:t>Company</w:t>
      </w:r>
      <w:r w:rsidR="00A51738" w:rsidRPr="0086442B">
        <w:rPr>
          <w:lang w:val="en-GB"/>
        </w:rPr>
        <w:t xml:space="preserve"> agrees and acknow</w:t>
      </w:r>
      <w:r w:rsidR="00A51738" w:rsidRPr="0086442B">
        <w:rPr>
          <w:lang w:val="en-GB"/>
        </w:rPr>
        <w:t>l</w:t>
      </w:r>
      <w:r w:rsidR="00A51738" w:rsidRPr="0086442B">
        <w:rPr>
          <w:lang w:val="en-GB"/>
        </w:rPr>
        <w:t>edge</w:t>
      </w:r>
      <w:r w:rsidR="00244A3A" w:rsidRPr="0086442B">
        <w:rPr>
          <w:lang w:val="en-GB"/>
        </w:rPr>
        <w:t>s</w:t>
      </w:r>
      <w:r w:rsidR="00A51738" w:rsidRPr="0086442B">
        <w:rPr>
          <w:lang w:val="en-GB"/>
        </w:rPr>
        <w:t xml:space="preserve"> that the prototypes are neither considered to be marketed nor intended to be tran</w:t>
      </w:r>
      <w:r w:rsidR="00A51738" w:rsidRPr="0086442B">
        <w:rPr>
          <w:lang w:val="en-GB"/>
        </w:rPr>
        <w:t>s</w:t>
      </w:r>
      <w:r w:rsidR="00A51738" w:rsidRPr="0086442B">
        <w:rPr>
          <w:lang w:val="en-GB"/>
        </w:rPr>
        <w:t xml:space="preserve">ferred </w:t>
      </w:r>
      <w:r w:rsidRPr="0086442B">
        <w:rPr>
          <w:lang w:val="en-GB"/>
        </w:rPr>
        <w:t>to third parties except to its Affiliates and suppliers.</w:t>
      </w:r>
      <w:r w:rsidRPr="00E41ECF">
        <w:rPr>
          <w:rFonts w:cs="Arial"/>
          <w:szCs w:val="22"/>
          <w:lang w:val="en-US"/>
        </w:rPr>
        <w:t xml:space="preserve"> </w:t>
      </w:r>
    </w:p>
    <w:p w14:paraId="671E7EF7" w14:textId="7BAC52FD" w:rsidR="001D59F0" w:rsidRDefault="004267B1" w:rsidP="004267B1">
      <w:pPr>
        <w:spacing w:after="120" w:line="280" w:lineRule="atLeast"/>
        <w:ind w:left="675"/>
        <w:jc w:val="both"/>
        <w:rPr>
          <w:rFonts w:cs="Arial"/>
          <w:szCs w:val="22"/>
          <w:lang w:val="en-GB"/>
        </w:rPr>
      </w:pPr>
      <w:r>
        <w:rPr>
          <w:rFonts w:cs="Arial"/>
          <w:szCs w:val="22"/>
          <w:lang w:val="en-GB"/>
        </w:rPr>
        <w:t>P</w:t>
      </w:r>
      <w:r w:rsidR="008955CA">
        <w:rPr>
          <w:rFonts w:cs="Arial"/>
          <w:szCs w:val="22"/>
          <w:lang w:val="en-GB"/>
        </w:rPr>
        <w:t xml:space="preserve">roject Software and </w:t>
      </w:r>
      <w:r w:rsidR="004A70CB">
        <w:rPr>
          <w:rFonts w:cs="Arial"/>
          <w:szCs w:val="22"/>
          <w:lang w:val="en-GB"/>
        </w:rPr>
        <w:t>filed Project Inventions</w:t>
      </w:r>
      <w:r>
        <w:rPr>
          <w:rFonts w:cs="Arial"/>
          <w:szCs w:val="22"/>
          <w:lang w:val="en-GB"/>
        </w:rPr>
        <w:t xml:space="preserve"> are governed by the following Sections 4.4-4.</w:t>
      </w:r>
      <w:ins w:id="1" w:author="ETHZ" w:date="2016-03-24T17:42:00Z">
        <w:r w:rsidR="00C463F5">
          <w:rPr>
            <w:rFonts w:cs="Arial"/>
            <w:szCs w:val="22"/>
            <w:lang w:val="en-GB"/>
          </w:rPr>
          <w:t>9</w:t>
        </w:r>
      </w:ins>
      <w:del w:id="2" w:author="ETHZ" w:date="2016-03-24T17:42:00Z">
        <w:r w:rsidDel="00C463F5">
          <w:rPr>
            <w:rFonts w:cs="Arial"/>
            <w:szCs w:val="22"/>
            <w:lang w:val="en-GB"/>
          </w:rPr>
          <w:delText>12</w:delText>
        </w:r>
      </w:del>
      <w:r>
        <w:rPr>
          <w:rFonts w:cs="Arial"/>
          <w:szCs w:val="22"/>
          <w:lang w:val="en-GB"/>
        </w:rPr>
        <w:t>.</w:t>
      </w:r>
    </w:p>
    <w:p w14:paraId="5C3C5CB9" w14:textId="77777777" w:rsidR="00FF6F62" w:rsidRDefault="00FF6F62" w:rsidP="00FF6F62">
      <w:pPr>
        <w:spacing w:after="120" w:line="280" w:lineRule="atLeast"/>
        <w:jc w:val="both"/>
        <w:rPr>
          <w:ins w:id="3" w:author="ETHZ" w:date="2016-03-24T16:53:00Z"/>
          <w:lang w:val="en-GB"/>
        </w:rPr>
        <w:pPrChange w:id="4" w:author="ETHZ" w:date="2016-03-24T16:53:00Z">
          <w:pPr>
            <w:spacing w:after="120" w:line="280" w:lineRule="atLeast"/>
            <w:ind w:left="675"/>
            <w:jc w:val="both"/>
          </w:pPr>
        </w:pPrChange>
      </w:pPr>
    </w:p>
    <w:p w14:paraId="479A75EB" w14:textId="3A9E2C88" w:rsidR="001D59F0" w:rsidRPr="00FF6F62" w:rsidRDefault="001D59F0" w:rsidP="00FF6F62">
      <w:pPr>
        <w:spacing w:after="120" w:line="280" w:lineRule="atLeast"/>
        <w:jc w:val="both"/>
        <w:rPr>
          <w:ins w:id="5" w:author="Thomas Hofmann" w:date="2016-03-24T14:52:00Z"/>
          <w:rFonts w:cs="Arial"/>
          <w:szCs w:val="22"/>
          <w:u w:val="single"/>
          <w:lang w:val="en-GB"/>
        </w:rPr>
        <w:pPrChange w:id="6" w:author="ETHZ" w:date="2016-03-24T16:53:00Z">
          <w:pPr>
            <w:spacing w:after="120" w:line="280" w:lineRule="atLeast"/>
            <w:ind w:left="675"/>
            <w:jc w:val="both"/>
          </w:pPr>
        </w:pPrChange>
      </w:pPr>
      <w:del w:id="7" w:author="ETHZ" w:date="2016-03-24T16:52:00Z">
        <w:r w:rsidRPr="00FF6F62" w:rsidDel="00FF6F62">
          <w:rPr>
            <w:lang w:val="en-GB"/>
          </w:rPr>
          <w:delText>Company Project Patents</w:delText>
        </w:r>
      </w:del>
      <w:ins w:id="8" w:author="ETHZ" w:date="2016-03-24T16:52:00Z">
        <w:r w:rsidR="00FF6F62" w:rsidRPr="00FF6F62">
          <w:rPr>
            <w:u w:val="single"/>
            <w:lang w:val="en-GB"/>
          </w:rPr>
          <w:t>Project Inventions</w:t>
        </w:r>
      </w:ins>
    </w:p>
    <w:p w14:paraId="7A25CA27" w14:textId="28ED68A1" w:rsidR="00CE338F" w:rsidRPr="00500E32" w:rsidRDefault="00CE338F" w:rsidP="00CE338F">
      <w:pPr>
        <w:spacing w:after="120" w:line="280" w:lineRule="atLeast"/>
        <w:ind w:left="675" w:hanging="675"/>
        <w:jc w:val="both"/>
        <w:rPr>
          <w:rFonts w:cs="Arial"/>
          <w:szCs w:val="22"/>
          <w:lang w:val="en-US"/>
        </w:rPr>
      </w:pPr>
      <w:r>
        <w:rPr>
          <w:rFonts w:cs="Arial"/>
          <w:szCs w:val="22"/>
          <w:lang w:val="en-GB"/>
        </w:rPr>
        <w:t>4.4</w:t>
      </w:r>
      <w:r>
        <w:rPr>
          <w:rFonts w:cs="Arial"/>
          <w:szCs w:val="22"/>
          <w:lang w:val="en-GB"/>
        </w:rPr>
        <w:tab/>
      </w:r>
      <w:r w:rsidR="00514159">
        <w:rPr>
          <w:rFonts w:cs="Arial"/>
          <w:szCs w:val="22"/>
          <w:lang w:val="en-US"/>
        </w:rPr>
        <w:t>Company</w:t>
      </w:r>
      <w:r w:rsidRPr="00500E32">
        <w:rPr>
          <w:rFonts w:cs="Arial"/>
          <w:szCs w:val="22"/>
          <w:lang w:val="en-US"/>
        </w:rPr>
        <w:t xml:space="preserve"> shall notify </w:t>
      </w:r>
      <w:r>
        <w:rPr>
          <w:rFonts w:cs="Arial"/>
          <w:szCs w:val="22"/>
          <w:lang w:val="en-US"/>
        </w:rPr>
        <w:t>ETH Zurich</w:t>
      </w:r>
      <w:r w:rsidRPr="00500E32">
        <w:rPr>
          <w:rFonts w:cs="Arial"/>
          <w:szCs w:val="22"/>
          <w:lang w:val="en-US"/>
        </w:rPr>
        <w:t xml:space="preserve"> in writing of its interest </w:t>
      </w:r>
      <w:r>
        <w:rPr>
          <w:rFonts w:cs="Arial"/>
          <w:szCs w:val="22"/>
          <w:lang w:val="en-US"/>
        </w:rPr>
        <w:t>in filing</w:t>
      </w:r>
      <w:r w:rsidRPr="00056830">
        <w:rPr>
          <w:rFonts w:cs="Arial"/>
          <w:szCs w:val="22"/>
          <w:lang w:val="en-GB"/>
        </w:rPr>
        <w:t xml:space="preserve"> patent applications for </w:t>
      </w:r>
      <w:r>
        <w:rPr>
          <w:rFonts w:cs="Arial"/>
          <w:szCs w:val="22"/>
          <w:lang w:val="en-GB"/>
        </w:rPr>
        <w:t>Pr</w:t>
      </w:r>
      <w:r>
        <w:rPr>
          <w:rFonts w:cs="Arial"/>
          <w:szCs w:val="22"/>
          <w:lang w:val="en-GB"/>
        </w:rPr>
        <w:t>o</w:t>
      </w:r>
      <w:r>
        <w:rPr>
          <w:rFonts w:cs="Arial"/>
          <w:szCs w:val="22"/>
          <w:lang w:val="en-GB"/>
        </w:rPr>
        <w:t>ject Inventions</w:t>
      </w:r>
      <w:r w:rsidRPr="00056830">
        <w:rPr>
          <w:rFonts w:cs="Arial"/>
          <w:szCs w:val="22"/>
          <w:lang w:val="en-GB"/>
        </w:rPr>
        <w:t xml:space="preserve"> </w:t>
      </w:r>
      <w:r>
        <w:rPr>
          <w:rFonts w:cs="Arial"/>
          <w:szCs w:val="22"/>
          <w:lang w:val="en-GB"/>
        </w:rPr>
        <w:t xml:space="preserve">solely owned by ETH Zurich or jointly owned by both Parties </w:t>
      </w:r>
      <w:r w:rsidRPr="00500E32">
        <w:rPr>
          <w:rFonts w:cs="Arial"/>
          <w:szCs w:val="22"/>
          <w:lang w:val="en-US"/>
        </w:rPr>
        <w:t xml:space="preserve">within three (3) months from the date </w:t>
      </w:r>
      <w:r>
        <w:rPr>
          <w:rFonts w:cs="Arial"/>
          <w:szCs w:val="22"/>
          <w:lang w:val="en-US"/>
        </w:rPr>
        <w:t>such</w:t>
      </w:r>
      <w:r w:rsidRPr="00500E32">
        <w:rPr>
          <w:rFonts w:cs="Arial"/>
          <w:szCs w:val="22"/>
          <w:lang w:val="en-US"/>
        </w:rPr>
        <w:t xml:space="preserve"> </w:t>
      </w:r>
      <w:r>
        <w:rPr>
          <w:rFonts w:cs="Arial"/>
          <w:szCs w:val="22"/>
          <w:lang w:val="en-US"/>
        </w:rPr>
        <w:t>Project Invention</w:t>
      </w:r>
      <w:r w:rsidRPr="00500E32">
        <w:rPr>
          <w:rFonts w:cs="Arial"/>
          <w:szCs w:val="22"/>
          <w:lang w:val="en-US"/>
        </w:rPr>
        <w:t xml:space="preserve"> </w:t>
      </w:r>
      <w:r>
        <w:rPr>
          <w:rFonts w:cs="Arial"/>
          <w:szCs w:val="22"/>
          <w:lang w:val="en-US"/>
        </w:rPr>
        <w:t>was</w:t>
      </w:r>
      <w:r w:rsidRPr="00500E32">
        <w:rPr>
          <w:rFonts w:cs="Arial"/>
          <w:szCs w:val="22"/>
          <w:lang w:val="en-US"/>
        </w:rPr>
        <w:t xml:space="preserve"> first disclosed to </w:t>
      </w:r>
      <w:r w:rsidR="00514159">
        <w:rPr>
          <w:rFonts w:cs="Arial"/>
          <w:szCs w:val="22"/>
          <w:lang w:val="en-US"/>
        </w:rPr>
        <w:t>Company</w:t>
      </w:r>
      <w:r>
        <w:rPr>
          <w:rFonts w:cs="Arial"/>
          <w:szCs w:val="22"/>
          <w:lang w:val="en-US"/>
        </w:rPr>
        <w:t>.</w:t>
      </w:r>
      <w:r>
        <w:rPr>
          <w:rFonts w:cs="Arial"/>
          <w:szCs w:val="22"/>
          <w:lang w:val="en-GB"/>
        </w:rPr>
        <w:t xml:space="preserve"> </w:t>
      </w:r>
      <w:r>
        <w:rPr>
          <w:rFonts w:cs="Arial"/>
          <w:szCs w:val="22"/>
          <w:lang w:val="en-US"/>
        </w:rPr>
        <w:t xml:space="preserve">In case of publications or disclosures at scientific conferences, </w:t>
      </w:r>
      <w:r w:rsidRPr="00500E32">
        <w:rPr>
          <w:rFonts w:cs="Arial"/>
          <w:szCs w:val="22"/>
          <w:lang w:val="en-US"/>
        </w:rPr>
        <w:t xml:space="preserve">the one </w:t>
      </w:r>
      <w:r>
        <w:rPr>
          <w:rFonts w:cs="Arial"/>
          <w:szCs w:val="22"/>
          <w:lang w:val="en-US"/>
        </w:rPr>
        <w:t xml:space="preserve">(1) </w:t>
      </w:r>
      <w:r w:rsidRPr="00500E32">
        <w:rPr>
          <w:rFonts w:cs="Arial"/>
          <w:szCs w:val="22"/>
          <w:lang w:val="en-US"/>
        </w:rPr>
        <w:t>mon</w:t>
      </w:r>
      <w:r>
        <w:rPr>
          <w:rFonts w:cs="Arial"/>
          <w:szCs w:val="22"/>
          <w:lang w:val="en-US"/>
        </w:rPr>
        <w:t>th period set forth in Section 6</w:t>
      </w:r>
      <w:r w:rsidR="00747EA3">
        <w:rPr>
          <w:rFonts w:cs="Arial"/>
          <w:szCs w:val="22"/>
          <w:lang w:val="en-US"/>
        </w:rPr>
        <w:t>.3</w:t>
      </w:r>
      <w:r>
        <w:rPr>
          <w:rFonts w:cs="Arial"/>
          <w:szCs w:val="22"/>
          <w:lang w:val="en-US"/>
        </w:rPr>
        <w:t xml:space="preserve"> is applicable</w:t>
      </w:r>
      <w:r w:rsidR="001D59F0">
        <w:rPr>
          <w:rFonts w:cs="Arial"/>
          <w:szCs w:val="22"/>
          <w:lang w:val="en-US"/>
        </w:rPr>
        <w:t xml:space="preserve"> </w:t>
      </w:r>
      <w:r w:rsidR="001D59F0" w:rsidRPr="001D59F0">
        <w:rPr>
          <w:rFonts w:cs="Arial"/>
          <w:szCs w:val="22"/>
          <w:lang w:val="en-GB"/>
        </w:rPr>
        <w:t>instead (both “</w:t>
      </w:r>
      <w:r w:rsidR="001D59F0" w:rsidRPr="001D59F0">
        <w:rPr>
          <w:rFonts w:cs="Arial"/>
          <w:b/>
          <w:szCs w:val="22"/>
          <w:lang w:val="en-GB"/>
        </w:rPr>
        <w:t>Notice Period</w:t>
      </w:r>
      <w:r w:rsidR="001D59F0" w:rsidRPr="001D59F0">
        <w:rPr>
          <w:rFonts w:cs="Arial"/>
          <w:szCs w:val="22"/>
          <w:lang w:val="en-GB"/>
        </w:rPr>
        <w:t>”)</w:t>
      </w:r>
      <w:r w:rsidRPr="00500E32">
        <w:rPr>
          <w:rFonts w:cs="Arial"/>
          <w:szCs w:val="22"/>
          <w:lang w:val="en-US"/>
        </w:rPr>
        <w:t>.</w:t>
      </w:r>
    </w:p>
    <w:p w14:paraId="32360AF1" w14:textId="272D08A6" w:rsidR="00F00800" w:rsidRDefault="00CE338F" w:rsidP="00FF6F62">
      <w:pPr>
        <w:spacing w:after="120" w:line="280" w:lineRule="atLeast"/>
        <w:ind w:left="675" w:hanging="675"/>
        <w:jc w:val="both"/>
        <w:rPr>
          <w:rFonts w:cs="Arial"/>
          <w:szCs w:val="22"/>
          <w:lang w:val="en-GB"/>
        </w:rPr>
      </w:pPr>
      <w:r>
        <w:rPr>
          <w:rFonts w:cs="Arial"/>
          <w:szCs w:val="22"/>
          <w:lang w:val="en-US"/>
        </w:rPr>
        <w:t>4.5</w:t>
      </w:r>
      <w:r>
        <w:rPr>
          <w:rFonts w:cs="Arial"/>
          <w:szCs w:val="22"/>
          <w:lang w:val="en-US"/>
        </w:rPr>
        <w:tab/>
      </w:r>
      <w:r w:rsidR="00F00800" w:rsidRPr="00F00800">
        <w:rPr>
          <w:rFonts w:cs="Arial"/>
          <w:szCs w:val="22"/>
          <w:lang w:val="en-GB"/>
        </w:rPr>
        <w:t xml:space="preserve">After giving notice to ETH Zurich within the Notice Period, </w:t>
      </w:r>
      <w:r w:rsidR="00F00800">
        <w:rPr>
          <w:rFonts w:cs="Arial"/>
          <w:szCs w:val="22"/>
          <w:lang w:val="en-GB"/>
        </w:rPr>
        <w:t>Company</w:t>
      </w:r>
      <w:r w:rsidR="00F00800" w:rsidRPr="00F00800">
        <w:rPr>
          <w:rFonts w:cs="Arial"/>
          <w:szCs w:val="22"/>
          <w:lang w:val="en-GB"/>
        </w:rPr>
        <w:t xml:space="preserve"> shall have the right to file a patent application in the name of ETH Zurich for Project Inventions solely owned by ETH Zurich or in the joint names of </w:t>
      </w:r>
      <w:r w:rsidR="00F00800" w:rsidRPr="0086442B">
        <w:rPr>
          <w:lang w:val="en-GB"/>
        </w:rPr>
        <w:t xml:space="preserve">the Parties </w:t>
      </w:r>
      <w:r w:rsidR="00F00800" w:rsidRPr="00F00800">
        <w:rPr>
          <w:rFonts w:cs="Arial"/>
          <w:szCs w:val="22"/>
          <w:lang w:val="en-GB"/>
        </w:rPr>
        <w:t>for jointly owned Project Inventions (both “</w:t>
      </w:r>
      <w:r w:rsidR="00F00800">
        <w:rPr>
          <w:rFonts w:cs="Arial"/>
          <w:b/>
          <w:szCs w:val="22"/>
          <w:lang w:val="en-GB"/>
        </w:rPr>
        <w:t xml:space="preserve">Company </w:t>
      </w:r>
      <w:r w:rsidR="00F00800" w:rsidRPr="00F00800">
        <w:rPr>
          <w:rFonts w:cs="Arial"/>
          <w:b/>
          <w:szCs w:val="22"/>
          <w:lang w:val="en-GB"/>
        </w:rPr>
        <w:t>Project Patents</w:t>
      </w:r>
      <w:r w:rsidR="00F00800" w:rsidRPr="00F00800">
        <w:rPr>
          <w:rFonts w:cs="Arial"/>
          <w:szCs w:val="22"/>
          <w:lang w:val="en-GB"/>
        </w:rPr>
        <w:t xml:space="preserve">”), provided the filing </w:t>
      </w:r>
      <w:r w:rsidR="00F00800" w:rsidRPr="0086442B">
        <w:rPr>
          <w:lang w:val="en-GB"/>
        </w:rPr>
        <w:t xml:space="preserve">occurs within </w:t>
      </w:r>
      <w:r w:rsidR="00F00800" w:rsidRPr="00F00800">
        <w:rPr>
          <w:rFonts w:cs="Arial"/>
          <w:szCs w:val="22"/>
          <w:lang w:val="en-GB"/>
        </w:rPr>
        <w:t>three (3</w:t>
      </w:r>
      <w:r w:rsidR="00F00800" w:rsidRPr="0086442B">
        <w:rPr>
          <w:lang w:val="en-GB"/>
        </w:rPr>
        <w:t>) months from the date Company notified ETH Zurich of its interest accord</w:t>
      </w:r>
      <w:r w:rsidR="00F00800" w:rsidRPr="00FF6F62">
        <w:rPr>
          <w:lang w:val="en-GB"/>
        </w:rPr>
        <w:t>ing to Section 4.4</w:t>
      </w:r>
      <w:r w:rsidR="00F00800" w:rsidRPr="00F00800">
        <w:rPr>
          <w:rFonts w:cs="Arial"/>
          <w:szCs w:val="22"/>
          <w:lang w:val="en-GB"/>
        </w:rPr>
        <w:t xml:space="preserve">. </w:t>
      </w:r>
      <w:r w:rsidR="00F00800" w:rsidRPr="00FF6F62">
        <w:rPr>
          <w:lang w:val="en-GB"/>
        </w:rPr>
        <w:t xml:space="preserve">Company shall bear all costs </w:t>
      </w:r>
      <w:r w:rsidR="00F00800" w:rsidRPr="00F00800">
        <w:rPr>
          <w:rFonts w:cs="Arial"/>
          <w:szCs w:val="22"/>
          <w:lang w:val="en-GB"/>
        </w:rPr>
        <w:t xml:space="preserve">related with filing, prosecution and maintenance of the </w:t>
      </w:r>
      <w:r w:rsidR="00F00800">
        <w:rPr>
          <w:rFonts w:cs="Arial"/>
          <w:szCs w:val="22"/>
          <w:lang w:val="en-GB"/>
        </w:rPr>
        <w:t xml:space="preserve">Company </w:t>
      </w:r>
      <w:r w:rsidR="00F00800" w:rsidRPr="00F00800">
        <w:rPr>
          <w:rFonts w:cs="Arial"/>
          <w:szCs w:val="22"/>
          <w:lang w:val="en-GB"/>
        </w:rPr>
        <w:t>Project Pa</w:t>
      </w:r>
      <w:ins w:id="9" w:author="ETHZ" w:date="2016-03-24T16:54:00Z">
        <w:r w:rsidR="00FF6F62">
          <w:rPr>
            <w:rFonts w:cs="Arial"/>
            <w:szCs w:val="22"/>
            <w:lang w:val="en-GB"/>
          </w:rPr>
          <w:t xml:space="preserve">                       </w:t>
        </w:r>
      </w:ins>
      <w:r w:rsidR="00F00800" w:rsidRPr="00F00800">
        <w:rPr>
          <w:rFonts w:cs="Arial"/>
          <w:szCs w:val="22"/>
          <w:lang w:val="en-GB"/>
        </w:rPr>
        <w:t xml:space="preserve">tents. </w:t>
      </w:r>
      <w:r w:rsidR="00F00800">
        <w:rPr>
          <w:rFonts w:cs="Arial"/>
          <w:szCs w:val="22"/>
          <w:lang w:val="en-GB"/>
        </w:rPr>
        <w:t xml:space="preserve">Company </w:t>
      </w:r>
      <w:r w:rsidR="00F00800" w:rsidRPr="00F00800">
        <w:rPr>
          <w:rFonts w:cs="Arial"/>
          <w:szCs w:val="22"/>
          <w:lang w:val="en-GB"/>
        </w:rPr>
        <w:t xml:space="preserve">shall discuss the application with </w:t>
      </w:r>
      <w:r w:rsidR="00F00800" w:rsidRPr="00FF6F62">
        <w:rPr>
          <w:lang w:val="en-GB"/>
        </w:rPr>
        <w:t xml:space="preserve">ETH Zurich </w:t>
      </w:r>
      <w:r w:rsidR="00F00800" w:rsidRPr="00F00800">
        <w:rPr>
          <w:rFonts w:cs="Arial"/>
          <w:szCs w:val="22"/>
          <w:lang w:val="en-GB"/>
        </w:rPr>
        <w:t>before filing and respect the interests of ETH Zurich with regard to wording and scope of the patent application as well as in the choice of the patent strategy. ETH Zurich will receive copies of all relevant corr</w:t>
      </w:r>
      <w:r w:rsidR="00F00800" w:rsidRPr="00F00800">
        <w:rPr>
          <w:rFonts w:cs="Arial"/>
          <w:szCs w:val="22"/>
          <w:lang w:val="en-GB"/>
        </w:rPr>
        <w:t>e</w:t>
      </w:r>
      <w:r w:rsidR="00F00800" w:rsidRPr="00F00800">
        <w:rPr>
          <w:rFonts w:cs="Arial"/>
          <w:szCs w:val="22"/>
          <w:lang w:val="en-GB"/>
        </w:rPr>
        <w:t xml:space="preserve">spondence by </w:t>
      </w:r>
      <w:r w:rsidR="00F00800">
        <w:rPr>
          <w:rFonts w:cs="Arial"/>
          <w:szCs w:val="22"/>
          <w:lang w:val="en-GB"/>
        </w:rPr>
        <w:t xml:space="preserve">Company </w:t>
      </w:r>
      <w:r w:rsidR="00F00800" w:rsidRPr="00F00800">
        <w:rPr>
          <w:rFonts w:cs="Arial"/>
          <w:szCs w:val="22"/>
          <w:lang w:val="en-GB"/>
        </w:rPr>
        <w:t>with external patent attorneys and patent offices concerning such patents.</w:t>
      </w:r>
    </w:p>
    <w:p w14:paraId="1319D6E8" w14:textId="01FA37B0" w:rsidR="00A43075" w:rsidRDefault="00A43075" w:rsidP="00A43075">
      <w:pPr>
        <w:spacing w:after="120" w:line="280" w:lineRule="atLeast"/>
        <w:ind w:left="675"/>
        <w:jc w:val="both"/>
        <w:rPr>
          <w:rFonts w:cs="Arial"/>
          <w:lang w:val="en-US"/>
        </w:rPr>
      </w:pPr>
      <w:r w:rsidRPr="00ED2573">
        <w:rPr>
          <w:rFonts w:cs="Arial"/>
          <w:lang w:val="en-US"/>
        </w:rPr>
        <w:t xml:space="preserve">During the deadlines pursuant to </w:t>
      </w:r>
      <w:r>
        <w:rPr>
          <w:rFonts w:cs="Arial"/>
          <w:szCs w:val="22"/>
          <w:lang w:val="en-US"/>
        </w:rPr>
        <w:t xml:space="preserve">Sections </w:t>
      </w:r>
      <w:r w:rsidRPr="00534E5F">
        <w:rPr>
          <w:rFonts w:cs="Arial"/>
          <w:lang w:val="en-US"/>
        </w:rPr>
        <w:t>4.</w:t>
      </w:r>
      <w:r>
        <w:rPr>
          <w:rFonts w:cs="Arial"/>
          <w:lang w:val="en-US"/>
        </w:rPr>
        <w:t>4</w:t>
      </w:r>
      <w:r w:rsidRPr="00534E5F">
        <w:rPr>
          <w:rFonts w:cs="Arial"/>
          <w:lang w:val="en-US"/>
        </w:rPr>
        <w:t xml:space="preserve"> and 4.</w:t>
      </w:r>
      <w:r>
        <w:rPr>
          <w:rFonts w:cs="Arial"/>
          <w:lang w:val="en-US"/>
        </w:rPr>
        <w:t>5</w:t>
      </w:r>
      <w:ins w:id="10" w:author="ETHZ" w:date="2016-03-24T16:51:00Z">
        <w:r w:rsidR="00FF6F62">
          <w:rPr>
            <w:rFonts w:cs="Arial"/>
            <w:lang w:val="en-US"/>
          </w:rPr>
          <w:t xml:space="preserve"> or until a patent application has been filed according to Section 4.</w:t>
        </w:r>
      </w:ins>
      <w:ins w:id="11" w:author="ETHZ" w:date="2016-03-24T16:52:00Z">
        <w:r w:rsidR="00FF6F62">
          <w:rPr>
            <w:rFonts w:cs="Arial"/>
            <w:lang w:val="en-US"/>
          </w:rPr>
          <w:t>6</w:t>
        </w:r>
      </w:ins>
      <w:r w:rsidRPr="00ED2573">
        <w:rPr>
          <w:rFonts w:cs="Arial"/>
          <w:lang w:val="en-US"/>
        </w:rPr>
        <w:t xml:space="preserve">, </w:t>
      </w:r>
      <w:del w:id="12" w:author="ETHZ" w:date="2016-03-24T16:52:00Z">
        <w:r w:rsidR="003834AC" w:rsidDel="00FF6F62">
          <w:rPr>
            <w:rFonts w:cs="Arial"/>
            <w:lang w:val="en-US"/>
          </w:rPr>
          <w:delText>ETH Zurich</w:delText>
        </w:r>
      </w:del>
      <w:ins w:id="13" w:author="ETHZ" w:date="2016-03-24T16:52:00Z">
        <w:r w:rsidR="00FF6F62">
          <w:rPr>
            <w:rFonts w:cs="Arial"/>
            <w:lang w:val="en-US"/>
          </w:rPr>
          <w:t>each Party</w:t>
        </w:r>
      </w:ins>
      <w:r w:rsidRPr="00ED2573">
        <w:rPr>
          <w:rFonts w:cs="Arial"/>
          <w:lang w:val="en-US"/>
        </w:rPr>
        <w:t xml:space="preserve"> agrees to treat the </w:t>
      </w:r>
      <w:r>
        <w:rPr>
          <w:rFonts w:cs="Arial"/>
          <w:lang w:val="en-US"/>
        </w:rPr>
        <w:t xml:space="preserve">Project Inventions </w:t>
      </w:r>
      <w:r w:rsidRPr="00ED2573">
        <w:rPr>
          <w:rFonts w:cs="Arial"/>
          <w:lang w:val="en-US"/>
        </w:rPr>
        <w:t>concerned as confidential.</w:t>
      </w:r>
    </w:p>
    <w:p w14:paraId="739FC50D" w14:textId="792EC64E" w:rsidR="00FF6F62" w:rsidRDefault="00D97A78" w:rsidP="00FF6F62">
      <w:pPr>
        <w:spacing w:after="120" w:line="280" w:lineRule="atLeast"/>
        <w:ind w:left="675" w:hanging="675"/>
        <w:jc w:val="both"/>
        <w:rPr>
          <w:rFonts w:cs="Arial"/>
          <w:lang w:val="en-US"/>
        </w:rPr>
      </w:pPr>
      <w:r w:rsidRPr="00F67E83">
        <w:rPr>
          <w:rFonts w:cs="Arial"/>
          <w:lang w:val="en-US"/>
        </w:rPr>
        <w:t>4.</w:t>
      </w:r>
      <w:ins w:id="14" w:author="Thomas Hofmann" w:date="2016-03-24T14:52:00Z">
        <w:r w:rsidR="00CF730C">
          <w:rPr>
            <w:rFonts w:cs="Arial"/>
            <w:lang w:val="en-US"/>
          </w:rPr>
          <w:t>6</w:t>
        </w:r>
      </w:ins>
      <w:r w:rsidRPr="00F67E83">
        <w:rPr>
          <w:rFonts w:cs="Arial"/>
          <w:lang w:val="en-US"/>
        </w:rPr>
        <w:tab/>
      </w:r>
      <w:r w:rsidR="00FF6F62" w:rsidRPr="00F67E83">
        <w:rPr>
          <w:rFonts w:cs="Arial"/>
          <w:lang w:val="en-US"/>
        </w:rPr>
        <w:t xml:space="preserve">In the event that </w:t>
      </w:r>
      <w:r w:rsidR="00FF6F62">
        <w:rPr>
          <w:rFonts w:cs="Arial"/>
          <w:lang w:val="en-US"/>
        </w:rPr>
        <w:t>Company</w:t>
      </w:r>
      <w:r w:rsidR="00FF6F62" w:rsidRPr="00F67E83">
        <w:rPr>
          <w:rFonts w:cs="Arial"/>
          <w:lang w:val="en-US"/>
        </w:rPr>
        <w:t xml:space="preserve"> </w:t>
      </w:r>
      <w:r w:rsidR="00FF6F62">
        <w:rPr>
          <w:rFonts w:cs="Arial"/>
          <w:lang w:val="en-US"/>
        </w:rPr>
        <w:t>does not</w:t>
      </w:r>
      <w:r w:rsidR="00FF6F62" w:rsidRPr="00F67E83">
        <w:rPr>
          <w:rFonts w:cs="Arial"/>
          <w:lang w:val="en-US"/>
        </w:rPr>
        <w:t xml:space="preserve"> file a patent according to </w:t>
      </w:r>
      <w:r w:rsidR="00FF6F62">
        <w:rPr>
          <w:rFonts w:cs="Arial"/>
          <w:szCs w:val="22"/>
          <w:lang w:val="en-US"/>
        </w:rPr>
        <w:t xml:space="preserve">Section </w:t>
      </w:r>
      <w:r w:rsidR="00FF6F62">
        <w:rPr>
          <w:rFonts w:cs="Arial"/>
          <w:lang w:val="en-US"/>
        </w:rPr>
        <w:t>4.5</w:t>
      </w:r>
      <w:r w:rsidR="00FF6F62" w:rsidRPr="00F67E83">
        <w:rPr>
          <w:rFonts w:cs="Arial"/>
          <w:lang w:val="en-US"/>
        </w:rPr>
        <w:t>, ETH Zu</w:t>
      </w:r>
      <w:r w:rsidR="00FF6F62" w:rsidRPr="00F67E83">
        <w:rPr>
          <w:rFonts w:cs="Arial"/>
          <w:lang w:val="en-US"/>
        </w:rPr>
        <w:t>r</w:t>
      </w:r>
      <w:r w:rsidR="00FF6F62" w:rsidRPr="00F67E83">
        <w:rPr>
          <w:rFonts w:cs="Arial"/>
          <w:lang w:val="en-US"/>
        </w:rPr>
        <w:t xml:space="preserve">ich shall be free to patent such </w:t>
      </w:r>
      <w:r w:rsidR="00FF6F62">
        <w:rPr>
          <w:rFonts w:cs="Arial"/>
          <w:lang w:val="en-US"/>
        </w:rPr>
        <w:t>Project I</w:t>
      </w:r>
      <w:r w:rsidR="00FF6F62" w:rsidRPr="00F67E83">
        <w:rPr>
          <w:rFonts w:cs="Arial"/>
          <w:lang w:val="en-US"/>
        </w:rPr>
        <w:t>nve</w:t>
      </w:r>
      <w:r w:rsidR="00FF6F62">
        <w:rPr>
          <w:rFonts w:cs="Arial"/>
          <w:lang w:val="en-US"/>
        </w:rPr>
        <w:t>n</w:t>
      </w:r>
      <w:r w:rsidR="00FF6F62" w:rsidRPr="00F67E83">
        <w:rPr>
          <w:rFonts w:cs="Arial"/>
          <w:lang w:val="en-US"/>
        </w:rPr>
        <w:t>tion</w:t>
      </w:r>
      <w:r w:rsidR="00FF6F62">
        <w:rPr>
          <w:rFonts w:cs="Arial"/>
          <w:lang w:val="en-US"/>
        </w:rPr>
        <w:t xml:space="preserve"> in its own name, at its own costs and at its sole di</w:t>
      </w:r>
      <w:r w:rsidR="00FF6F62">
        <w:rPr>
          <w:rFonts w:cs="Arial"/>
          <w:lang w:val="en-US"/>
        </w:rPr>
        <w:t>s</w:t>
      </w:r>
      <w:r w:rsidR="00FF6F62">
        <w:rPr>
          <w:rFonts w:cs="Arial"/>
          <w:lang w:val="en-US"/>
        </w:rPr>
        <w:t>cretion</w:t>
      </w:r>
      <w:r w:rsidR="00FF6F62" w:rsidRPr="00F67E83">
        <w:rPr>
          <w:rFonts w:cs="Arial"/>
          <w:lang w:val="en-US"/>
        </w:rPr>
        <w:t xml:space="preserve">. </w:t>
      </w:r>
    </w:p>
    <w:p w14:paraId="535780B4" w14:textId="77777777" w:rsidR="00FF6F62" w:rsidRDefault="00FF6F62" w:rsidP="00FF6F62">
      <w:pPr>
        <w:spacing w:after="120" w:line="280" w:lineRule="atLeast"/>
        <w:ind w:left="675"/>
        <w:jc w:val="both"/>
        <w:rPr>
          <w:rFonts w:cs="Arial"/>
          <w:lang w:val="en-US"/>
        </w:rPr>
      </w:pPr>
      <w:r w:rsidRPr="00F67E83">
        <w:rPr>
          <w:rFonts w:cs="Arial"/>
          <w:lang w:val="en-US"/>
        </w:rPr>
        <w:t xml:space="preserve">If </w:t>
      </w:r>
      <w:r>
        <w:rPr>
          <w:rFonts w:cs="Arial"/>
          <w:lang w:val="en-US"/>
        </w:rPr>
        <w:t>Company</w:t>
      </w:r>
      <w:r w:rsidRPr="00F67E83">
        <w:rPr>
          <w:rFonts w:cs="Arial"/>
          <w:lang w:val="en-US"/>
        </w:rPr>
        <w:t xml:space="preserve"> renounce</w:t>
      </w:r>
      <w:r>
        <w:rPr>
          <w:rFonts w:cs="Arial"/>
          <w:lang w:val="en-US"/>
        </w:rPr>
        <w:t>s</w:t>
      </w:r>
      <w:r w:rsidRPr="00F67E83">
        <w:rPr>
          <w:rFonts w:cs="Arial"/>
          <w:lang w:val="en-US"/>
        </w:rPr>
        <w:t xml:space="preserve"> to seek protection for </w:t>
      </w:r>
      <w:r>
        <w:rPr>
          <w:rFonts w:cs="Arial"/>
          <w:lang w:val="en-US"/>
        </w:rPr>
        <w:t>Company</w:t>
      </w:r>
      <w:r w:rsidRPr="00F67E83">
        <w:rPr>
          <w:rFonts w:cs="Arial"/>
          <w:lang w:val="en-US"/>
        </w:rPr>
        <w:t xml:space="preserve"> </w:t>
      </w:r>
      <w:r>
        <w:rPr>
          <w:rFonts w:cs="Arial"/>
          <w:lang w:val="en-US"/>
        </w:rPr>
        <w:t xml:space="preserve">Project </w:t>
      </w:r>
      <w:r w:rsidRPr="00F67E83">
        <w:rPr>
          <w:rFonts w:cs="Arial"/>
          <w:lang w:val="en-US"/>
        </w:rPr>
        <w:t xml:space="preserve">Patents in any country, then </w:t>
      </w:r>
      <w:r>
        <w:rPr>
          <w:rFonts w:cs="Arial"/>
          <w:lang w:val="en-US"/>
        </w:rPr>
        <w:t>Company</w:t>
      </w:r>
      <w:r w:rsidRPr="00F67E83">
        <w:rPr>
          <w:rFonts w:cs="Arial"/>
          <w:lang w:val="en-US"/>
        </w:rPr>
        <w:t xml:space="preserve"> shall timely inform ETH Zurich and give the latter the opportunity to file in its own name and at its own cost patent applications </w:t>
      </w:r>
      <w:r>
        <w:rPr>
          <w:rFonts w:cs="Arial"/>
          <w:lang w:val="en-US"/>
        </w:rPr>
        <w:t>in the countries not covered by Company Pr</w:t>
      </w:r>
      <w:r>
        <w:rPr>
          <w:rFonts w:cs="Arial"/>
          <w:lang w:val="en-US"/>
        </w:rPr>
        <w:t>o</w:t>
      </w:r>
      <w:r>
        <w:rPr>
          <w:rFonts w:cs="Arial"/>
          <w:lang w:val="en-US"/>
        </w:rPr>
        <w:t xml:space="preserve">ject Patent. </w:t>
      </w:r>
    </w:p>
    <w:p w14:paraId="5EF15254" w14:textId="77777777" w:rsidR="00FF6F62" w:rsidRDefault="00FF6F62" w:rsidP="00FF6F62">
      <w:pPr>
        <w:spacing w:after="120" w:line="280" w:lineRule="atLeast"/>
        <w:ind w:left="675"/>
        <w:jc w:val="both"/>
        <w:rPr>
          <w:rFonts w:cs="Arial"/>
          <w:lang w:val="en-US"/>
        </w:rPr>
      </w:pPr>
      <w:r>
        <w:rPr>
          <w:rFonts w:cs="Arial"/>
          <w:lang w:val="en-US"/>
        </w:rPr>
        <w:t>Should Company decide to abandon a Company Project Patent in any country, Company shall offer to ETH Zurich the assignment for such Company Project Patent free of charge. Company</w:t>
      </w:r>
      <w:r w:rsidRPr="009449C1">
        <w:rPr>
          <w:rFonts w:cs="Arial"/>
          <w:lang w:val="en-US"/>
        </w:rPr>
        <w:t xml:space="preserve"> shall inform ETH Zurich of such decision of abandonment at least </w:t>
      </w:r>
      <w:r>
        <w:rPr>
          <w:rFonts w:cs="Arial"/>
          <w:lang w:val="en-US"/>
        </w:rPr>
        <w:t>two</w:t>
      </w:r>
      <w:r w:rsidRPr="009449C1">
        <w:rPr>
          <w:rFonts w:cs="Arial"/>
          <w:lang w:val="en-US"/>
        </w:rPr>
        <w:t xml:space="preserve"> (</w:t>
      </w:r>
      <w:r>
        <w:rPr>
          <w:rFonts w:cs="Arial"/>
          <w:lang w:val="en-US"/>
        </w:rPr>
        <w:t>2</w:t>
      </w:r>
      <w:r w:rsidRPr="009449C1">
        <w:rPr>
          <w:rFonts w:cs="Arial"/>
          <w:lang w:val="en-US"/>
        </w:rPr>
        <w:t>) month</w:t>
      </w:r>
      <w:r>
        <w:rPr>
          <w:rFonts w:cs="Arial"/>
          <w:lang w:val="en-US"/>
        </w:rPr>
        <w:t>s</w:t>
      </w:r>
      <w:r w:rsidRPr="009449C1">
        <w:rPr>
          <w:rFonts w:cs="Arial"/>
          <w:lang w:val="en-US"/>
        </w:rPr>
        <w:t xml:space="preserve"> before the deadline for the performance of the formalities necessary for the maint</w:t>
      </w:r>
      <w:r>
        <w:rPr>
          <w:rFonts w:cs="Arial"/>
          <w:lang w:val="en-US"/>
        </w:rPr>
        <w:t>enance of Company Project Pa</w:t>
      </w:r>
      <w:r w:rsidRPr="009449C1">
        <w:rPr>
          <w:rFonts w:cs="Arial"/>
          <w:lang w:val="en-US"/>
        </w:rPr>
        <w:t xml:space="preserve">tent. </w:t>
      </w:r>
    </w:p>
    <w:p w14:paraId="6AF051A8" w14:textId="77777777" w:rsidR="00FF6F62" w:rsidRDefault="00FF6F62" w:rsidP="00FF6F62">
      <w:pPr>
        <w:spacing w:after="120" w:line="280" w:lineRule="atLeast"/>
        <w:ind w:left="675"/>
        <w:jc w:val="both"/>
        <w:rPr>
          <w:ins w:id="15" w:author="ETHZ" w:date="2016-03-24T17:01:00Z"/>
          <w:rFonts w:cs="Arial"/>
          <w:lang w:val="en-US"/>
        </w:rPr>
      </w:pPr>
      <w:r w:rsidRPr="00F67E83">
        <w:rPr>
          <w:rFonts w:cs="Arial"/>
          <w:lang w:val="en-US"/>
        </w:rPr>
        <w:t xml:space="preserve">In the event that ETH Zurich decides to file patent applications for such Project Inventions and/or maintain </w:t>
      </w:r>
      <w:r>
        <w:rPr>
          <w:rFonts w:cs="Arial"/>
          <w:lang w:val="en-US"/>
        </w:rPr>
        <w:t>Company</w:t>
      </w:r>
      <w:r w:rsidRPr="00F67E83">
        <w:rPr>
          <w:rFonts w:cs="Arial"/>
          <w:lang w:val="en-US"/>
        </w:rPr>
        <w:t xml:space="preserve"> </w:t>
      </w:r>
      <w:r>
        <w:rPr>
          <w:rFonts w:cs="Arial"/>
          <w:lang w:val="en-US"/>
        </w:rPr>
        <w:t xml:space="preserve">Project </w:t>
      </w:r>
      <w:r w:rsidRPr="00F67E83">
        <w:rPr>
          <w:rFonts w:cs="Arial"/>
          <w:lang w:val="en-US"/>
        </w:rPr>
        <w:t xml:space="preserve">Patents, </w:t>
      </w:r>
      <w:r>
        <w:rPr>
          <w:rFonts w:cs="Arial"/>
          <w:lang w:val="en-US"/>
        </w:rPr>
        <w:t>Company</w:t>
      </w:r>
      <w:r w:rsidRPr="00F67E83">
        <w:rPr>
          <w:rFonts w:cs="Arial"/>
          <w:lang w:val="en-US"/>
        </w:rPr>
        <w:t xml:space="preserve"> shall </w:t>
      </w:r>
      <w:r>
        <w:rPr>
          <w:rFonts w:cs="Arial"/>
          <w:lang w:val="en-US"/>
        </w:rPr>
        <w:t>assign</w:t>
      </w:r>
      <w:r w:rsidRPr="00A15620">
        <w:rPr>
          <w:rFonts w:cs="Arial"/>
          <w:lang w:val="en-US"/>
        </w:rPr>
        <w:t>, at no cost</w:t>
      </w:r>
      <w:r>
        <w:rPr>
          <w:rFonts w:cs="Arial"/>
          <w:lang w:val="en-US"/>
        </w:rPr>
        <w:t xml:space="preserve"> for ETH Zu</w:t>
      </w:r>
      <w:r>
        <w:rPr>
          <w:rFonts w:cs="Arial"/>
          <w:lang w:val="en-US"/>
        </w:rPr>
        <w:t>r</w:t>
      </w:r>
      <w:r>
        <w:rPr>
          <w:rFonts w:cs="Arial"/>
          <w:lang w:val="en-US"/>
        </w:rPr>
        <w:t>ich</w:t>
      </w:r>
      <w:r w:rsidRPr="00A15620">
        <w:rPr>
          <w:rFonts w:cs="Arial"/>
          <w:lang w:val="en-US"/>
        </w:rPr>
        <w:t xml:space="preserve">, </w:t>
      </w:r>
      <w:r>
        <w:rPr>
          <w:rFonts w:cs="Arial"/>
          <w:lang w:val="en-US"/>
        </w:rPr>
        <w:t>the respective</w:t>
      </w:r>
      <w:r w:rsidRPr="00A15620">
        <w:rPr>
          <w:rFonts w:cs="Arial"/>
          <w:lang w:val="en-US"/>
        </w:rPr>
        <w:t xml:space="preserve"> rights in and to such Project Inventions and/or </w:t>
      </w:r>
      <w:r>
        <w:rPr>
          <w:rFonts w:cs="Arial"/>
          <w:lang w:val="en-US"/>
        </w:rPr>
        <w:t>Company</w:t>
      </w:r>
      <w:r w:rsidRPr="00A15620">
        <w:rPr>
          <w:rFonts w:cs="Arial"/>
          <w:lang w:val="en-US"/>
        </w:rPr>
        <w:t xml:space="preserve"> </w:t>
      </w:r>
      <w:r>
        <w:rPr>
          <w:rFonts w:cs="Arial"/>
          <w:lang w:val="en-US"/>
        </w:rPr>
        <w:t xml:space="preserve">Project </w:t>
      </w:r>
      <w:r w:rsidRPr="00A15620">
        <w:rPr>
          <w:rFonts w:cs="Arial"/>
          <w:lang w:val="en-US"/>
        </w:rPr>
        <w:t xml:space="preserve">Patents to ETH Zurich </w:t>
      </w:r>
      <w:r w:rsidRPr="00F67E83">
        <w:rPr>
          <w:rFonts w:cs="Arial"/>
          <w:lang w:val="en-US"/>
        </w:rPr>
        <w:t>upon ETH Zurich filing a patent application on such invention</w:t>
      </w:r>
      <w:r>
        <w:rPr>
          <w:rFonts w:cs="Arial"/>
          <w:lang w:val="en-US"/>
        </w:rPr>
        <w:t xml:space="preserve"> at its own costs or ETH Zurich deciding to maintain such Company Project Patents at its own costs </w:t>
      </w:r>
      <w:r w:rsidRPr="00F67E83">
        <w:rPr>
          <w:rFonts w:cs="Arial"/>
          <w:lang w:val="en-US"/>
        </w:rPr>
        <w:t>(</w:t>
      </w:r>
      <w:r>
        <w:rPr>
          <w:rFonts w:cs="Arial"/>
          <w:lang w:val="en-US"/>
        </w:rPr>
        <w:t>toget</w:t>
      </w:r>
      <w:r>
        <w:rPr>
          <w:rFonts w:cs="Arial"/>
          <w:lang w:val="en-US"/>
        </w:rPr>
        <w:t>h</w:t>
      </w:r>
      <w:r>
        <w:rPr>
          <w:rFonts w:cs="Arial"/>
          <w:lang w:val="en-US"/>
        </w:rPr>
        <w:t>er</w:t>
      </w:r>
      <w:r w:rsidRPr="00F67E83">
        <w:rPr>
          <w:rFonts w:cs="Arial"/>
          <w:lang w:val="en-US"/>
        </w:rPr>
        <w:t xml:space="preserve"> “</w:t>
      </w:r>
      <w:r w:rsidRPr="00A15620">
        <w:rPr>
          <w:rFonts w:cs="Arial"/>
          <w:b/>
          <w:lang w:val="en-US"/>
        </w:rPr>
        <w:t xml:space="preserve">ETH </w:t>
      </w:r>
      <w:r>
        <w:rPr>
          <w:rFonts w:cs="Arial"/>
          <w:b/>
          <w:lang w:val="en-US"/>
        </w:rPr>
        <w:t xml:space="preserve">Project </w:t>
      </w:r>
      <w:r w:rsidRPr="00A15620">
        <w:rPr>
          <w:rFonts w:cs="Arial"/>
          <w:b/>
          <w:lang w:val="en-US"/>
        </w:rPr>
        <w:t>Patents</w:t>
      </w:r>
      <w:r w:rsidRPr="00F67E83">
        <w:rPr>
          <w:rFonts w:cs="Arial"/>
          <w:lang w:val="en-US"/>
        </w:rPr>
        <w:t xml:space="preserve">”). ETH Zurich is not obliged to maintain ETH </w:t>
      </w:r>
      <w:r>
        <w:rPr>
          <w:rFonts w:cs="Arial"/>
          <w:lang w:val="en-US"/>
        </w:rPr>
        <w:t xml:space="preserve">Project </w:t>
      </w:r>
      <w:r w:rsidRPr="00F67E83">
        <w:rPr>
          <w:rFonts w:cs="Arial"/>
          <w:lang w:val="en-US"/>
        </w:rPr>
        <w:t>Patents.</w:t>
      </w:r>
    </w:p>
    <w:p w14:paraId="02F1DD24" w14:textId="7A5BCF25" w:rsidR="005875A9" w:rsidRDefault="005875A9" w:rsidP="00D54EDF">
      <w:pPr>
        <w:spacing w:after="120" w:line="280" w:lineRule="atLeast"/>
        <w:ind w:left="675" w:hanging="675"/>
        <w:jc w:val="both"/>
        <w:rPr>
          <w:ins w:id="16" w:author="ETHZ" w:date="2016-03-24T17:23:00Z"/>
          <w:rFonts w:cs="Arial"/>
          <w:u w:val="single"/>
          <w:lang w:val="en-US"/>
        </w:rPr>
      </w:pPr>
      <w:ins w:id="17" w:author="ETHZ" w:date="2016-03-24T17:01:00Z">
        <w:r w:rsidRPr="008B3B9F">
          <w:rPr>
            <w:rFonts w:cs="Arial"/>
            <w:u w:val="single"/>
            <w:lang w:val="en-US"/>
          </w:rPr>
          <w:t xml:space="preserve">Licensing of Patents and </w:t>
        </w:r>
        <w:commentRangeStart w:id="18"/>
        <w:r w:rsidRPr="008B3B9F">
          <w:rPr>
            <w:rFonts w:cs="Arial"/>
            <w:u w:val="single"/>
            <w:lang w:val="en-US"/>
          </w:rPr>
          <w:t>Software</w:t>
        </w:r>
      </w:ins>
      <w:commentRangeEnd w:id="18"/>
      <w:ins w:id="19" w:author="ETHZ" w:date="2016-03-24T17:25:00Z">
        <w:r w:rsidR="00275C30">
          <w:rPr>
            <w:rStyle w:val="Kommentarzeichen"/>
          </w:rPr>
          <w:commentReference w:id="18"/>
        </w:r>
      </w:ins>
    </w:p>
    <w:p w14:paraId="06A1B3BA" w14:textId="161DB15A" w:rsidR="00275C30" w:rsidRPr="00D54EDF" w:rsidRDefault="00C463F5" w:rsidP="00D54EDF">
      <w:pPr>
        <w:spacing w:after="120" w:line="280" w:lineRule="atLeast"/>
        <w:ind w:left="675" w:hanging="675"/>
        <w:jc w:val="both"/>
        <w:rPr>
          <w:rFonts w:cs="Arial"/>
          <w:u w:val="single"/>
          <w:lang w:val="en-US"/>
        </w:rPr>
      </w:pPr>
      <w:ins w:id="20" w:author="ETHZ" w:date="2016-03-24T17:45:00Z">
        <w:r>
          <w:rPr>
            <w:rFonts w:cs="Arial"/>
            <w:u w:val="single"/>
            <w:lang w:val="en-US"/>
          </w:rPr>
          <w:t xml:space="preserve">Project </w:t>
        </w:r>
      </w:ins>
      <w:ins w:id="21" w:author="ETHZ" w:date="2016-03-24T17:23:00Z">
        <w:r w:rsidR="00275C30">
          <w:rPr>
            <w:rFonts w:cs="Arial"/>
            <w:u w:val="single"/>
            <w:lang w:val="en-US"/>
          </w:rPr>
          <w:t>Patents</w:t>
        </w:r>
      </w:ins>
    </w:p>
    <w:p w14:paraId="387B8F8A" w14:textId="1365D2AA" w:rsidR="00B7454C" w:rsidRDefault="00D97A78" w:rsidP="00D54EDF">
      <w:pPr>
        <w:spacing w:after="120" w:line="280" w:lineRule="atLeast"/>
        <w:ind w:left="675"/>
        <w:jc w:val="both"/>
        <w:rPr>
          <w:rFonts w:cs="Arial"/>
          <w:lang w:val="en-US"/>
        </w:rPr>
      </w:pPr>
      <w:r w:rsidRPr="00A15620">
        <w:rPr>
          <w:rFonts w:cs="Arial"/>
          <w:lang w:val="en-US"/>
        </w:rPr>
        <w:t xml:space="preserve">For </w:t>
      </w:r>
      <w:commentRangeStart w:id="22"/>
      <w:r w:rsidR="00514159">
        <w:rPr>
          <w:rFonts w:cs="Arial"/>
          <w:lang w:val="en-US"/>
        </w:rPr>
        <w:t>Company</w:t>
      </w:r>
      <w:commentRangeEnd w:id="22"/>
      <w:r w:rsidR="00D54EDF">
        <w:rPr>
          <w:rStyle w:val="Kommentarzeichen"/>
        </w:rPr>
        <w:commentReference w:id="22"/>
      </w:r>
      <w:r w:rsidRPr="00A15620">
        <w:rPr>
          <w:rFonts w:cs="Arial"/>
          <w:lang w:val="en-US"/>
        </w:rPr>
        <w:t xml:space="preserve"> </w:t>
      </w:r>
      <w:r>
        <w:rPr>
          <w:rFonts w:cs="Arial"/>
          <w:lang w:val="en-US"/>
        </w:rPr>
        <w:t xml:space="preserve">Project </w:t>
      </w:r>
      <w:r w:rsidRPr="00A15620">
        <w:rPr>
          <w:rFonts w:cs="Arial"/>
          <w:lang w:val="en-US"/>
        </w:rPr>
        <w:t>Patents</w:t>
      </w:r>
      <w:r w:rsidR="002A173D">
        <w:rPr>
          <w:rFonts w:cs="Arial"/>
          <w:lang w:val="en-US"/>
        </w:rPr>
        <w:t xml:space="preserve"> </w:t>
      </w:r>
      <w:r w:rsidR="005875A9">
        <w:rPr>
          <w:rFonts w:cs="Arial"/>
          <w:lang w:val="en-US"/>
        </w:rPr>
        <w:t>based on Project Inventions</w:t>
      </w:r>
      <w:r w:rsidR="002A173D">
        <w:rPr>
          <w:rFonts w:cs="Arial"/>
          <w:lang w:val="en-US"/>
        </w:rPr>
        <w:t xml:space="preserve"> solely owned by ETH Zurich</w:t>
      </w:r>
      <w:r w:rsidRPr="00A15620">
        <w:rPr>
          <w:rFonts w:cs="Arial"/>
          <w:lang w:val="en-US"/>
        </w:rPr>
        <w:t xml:space="preserve">, </w:t>
      </w:r>
      <w:r w:rsidR="00A860BE">
        <w:rPr>
          <w:rFonts w:cs="Arial"/>
          <w:lang w:val="en-US"/>
        </w:rPr>
        <w:t>ETH Zurich</w:t>
      </w:r>
      <w:ins w:id="23" w:author="ETHZ" w:date="2016-03-24T17:12:00Z">
        <w:r w:rsidR="00D54EDF">
          <w:rPr>
            <w:rFonts w:cs="Arial"/>
            <w:lang w:val="en-US"/>
          </w:rPr>
          <w:t xml:space="preserve"> and</w:t>
        </w:r>
      </w:ins>
      <w:r w:rsidR="00A860BE" w:rsidRPr="00A15620">
        <w:rPr>
          <w:rFonts w:cs="Arial"/>
          <w:lang w:val="en-US"/>
        </w:rPr>
        <w:t xml:space="preserve"> </w:t>
      </w:r>
      <w:ins w:id="24" w:author="ETHZ" w:date="2016-03-24T17:12:00Z">
        <w:r w:rsidR="00D54EDF">
          <w:rPr>
            <w:rFonts w:cs="Arial"/>
            <w:szCs w:val="22"/>
            <w:lang w:val="en-US"/>
          </w:rPr>
          <w:t xml:space="preserve">ETH </w:t>
        </w:r>
        <w:r w:rsidR="00D54EDF">
          <w:rPr>
            <w:rFonts w:cs="Arial"/>
            <w:lang w:val="en-US"/>
          </w:rPr>
          <w:t xml:space="preserve">Project </w:t>
        </w:r>
        <w:r w:rsidR="00D54EDF">
          <w:rPr>
            <w:rFonts w:cs="Arial"/>
            <w:szCs w:val="22"/>
            <w:lang w:val="en-US"/>
          </w:rPr>
          <w:t>Patents</w:t>
        </w:r>
        <w:r w:rsidR="00D54EDF" w:rsidRPr="00367879">
          <w:rPr>
            <w:rFonts w:cs="Arial"/>
            <w:szCs w:val="22"/>
            <w:lang w:val="en-US"/>
          </w:rPr>
          <w:t xml:space="preserve"> according to </w:t>
        </w:r>
        <w:r w:rsidR="00D54EDF">
          <w:rPr>
            <w:rFonts w:cs="Arial"/>
            <w:szCs w:val="22"/>
            <w:lang w:val="en-US"/>
          </w:rPr>
          <w:t xml:space="preserve">Section </w:t>
        </w:r>
        <w:r w:rsidR="00D54EDF" w:rsidRPr="00367879">
          <w:rPr>
            <w:rFonts w:cs="Arial"/>
            <w:szCs w:val="22"/>
            <w:lang w:val="en-US"/>
          </w:rPr>
          <w:t>4.</w:t>
        </w:r>
      </w:ins>
      <w:ins w:id="25" w:author="ETHZ" w:date="2016-03-24T17:13:00Z">
        <w:r w:rsidR="00D54EDF">
          <w:rPr>
            <w:rFonts w:cs="Arial"/>
            <w:szCs w:val="22"/>
            <w:lang w:val="en-US"/>
          </w:rPr>
          <w:t>6</w:t>
        </w:r>
      </w:ins>
      <w:ins w:id="26" w:author="ETHZ" w:date="2016-03-24T17:12:00Z">
        <w:r w:rsidR="00D54EDF" w:rsidRPr="00367879">
          <w:rPr>
            <w:rFonts w:cs="Arial"/>
            <w:szCs w:val="22"/>
            <w:lang w:val="en-US"/>
          </w:rPr>
          <w:t xml:space="preserve">, ETH Zurich </w:t>
        </w:r>
        <w:r w:rsidR="00D54EDF" w:rsidDel="00E41ECF">
          <w:rPr>
            <w:rFonts w:cs="Arial"/>
            <w:szCs w:val="22"/>
            <w:lang w:val="en-US"/>
          </w:rPr>
          <w:t xml:space="preserve"> </w:t>
        </w:r>
      </w:ins>
      <w:r w:rsidRPr="00A15620">
        <w:rPr>
          <w:rFonts w:cs="Arial"/>
          <w:lang w:val="en-US"/>
        </w:rPr>
        <w:t xml:space="preserve">herewith grants to </w:t>
      </w:r>
      <w:r w:rsidR="00A860BE">
        <w:rPr>
          <w:rFonts w:cs="Arial"/>
          <w:lang w:val="en-US"/>
        </w:rPr>
        <w:t>Com</w:t>
      </w:r>
      <w:r w:rsidR="00F37245">
        <w:rPr>
          <w:rFonts w:cs="Arial"/>
          <w:lang w:val="en-US"/>
        </w:rPr>
        <w:t>p</w:t>
      </w:r>
      <w:r w:rsidR="00A860BE">
        <w:rPr>
          <w:rFonts w:cs="Arial"/>
          <w:lang w:val="en-US"/>
        </w:rPr>
        <w:t xml:space="preserve">any </w:t>
      </w:r>
      <w:r w:rsidRPr="00E41C0B">
        <w:rPr>
          <w:rFonts w:cs="Arial"/>
          <w:lang w:val="en-US"/>
        </w:rPr>
        <w:t>a non-exclusive</w:t>
      </w:r>
      <w:r w:rsidRPr="00EA14E4">
        <w:rPr>
          <w:rFonts w:cs="Arial"/>
          <w:lang w:val="en-US"/>
        </w:rPr>
        <w:t xml:space="preserve">, royalty-free, fully paid-up </w:t>
      </w:r>
      <w:r w:rsidR="005875A9">
        <w:rPr>
          <w:rFonts w:cs="Arial"/>
          <w:lang w:val="en-US"/>
        </w:rPr>
        <w:t>commercial</w:t>
      </w:r>
      <w:r w:rsidRPr="00EA14E4">
        <w:rPr>
          <w:rFonts w:cs="Arial"/>
          <w:lang w:val="en-US"/>
        </w:rPr>
        <w:t xml:space="preserve"> license for </w:t>
      </w:r>
      <w:r w:rsidR="00B7454C">
        <w:rPr>
          <w:rFonts w:cs="Arial"/>
          <w:lang w:val="en-US"/>
        </w:rPr>
        <w:t>u</w:t>
      </w:r>
      <w:r w:rsidRPr="00EA14E4">
        <w:rPr>
          <w:rFonts w:cs="Arial"/>
          <w:lang w:val="en-US"/>
        </w:rPr>
        <w:t xml:space="preserve">se </w:t>
      </w:r>
      <w:r w:rsidR="00B7454C">
        <w:rPr>
          <w:rFonts w:cs="Arial"/>
          <w:lang w:val="en-US"/>
        </w:rPr>
        <w:t xml:space="preserve">in </w:t>
      </w:r>
      <w:r w:rsidRPr="00EA14E4">
        <w:rPr>
          <w:rFonts w:cs="Arial"/>
          <w:lang w:val="en-US"/>
        </w:rPr>
        <w:t xml:space="preserve">the following field of </w:t>
      </w:r>
      <w:r w:rsidR="00B7454C">
        <w:rPr>
          <w:rFonts w:cs="Arial"/>
          <w:lang w:val="en-US"/>
        </w:rPr>
        <w:t>application</w:t>
      </w:r>
      <w:r w:rsidRPr="00EA14E4">
        <w:rPr>
          <w:rFonts w:cs="Arial"/>
          <w:lang w:val="en-US"/>
        </w:rPr>
        <w:t>:</w:t>
      </w:r>
      <w:r w:rsidR="002A173D">
        <w:rPr>
          <w:rFonts w:cs="Arial"/>
          <w:lang w:val="en-US"/>
        </w:rPr>
        <w:t xml:space="preserve"> </w:t>
      </w:r>
      <w:commentRangeStart w:id="27"/>
      <w:r w:rsidR="002A173D">
        <w:rPr>
          <w:rFonts w:cs="Arial"/>
          <w:lang w:val="en-US"/>
        </w:rPr>
        <w:t xml:space="preserve">user modeling, predictive analytics, </w:t>
      </w:r>
      <w:proofErr w:type="spellStart"/>
      <w:r w:rsidR="002A173D">
        <w:rPr>
          <w:rFonts w:cs="Arial"/>
          <w:lang w:val="en-US"/>
        </w:rPr>
        <w:t>advertisment</w:t>
      </w:r>
      <w:proofErr w:type="spellEnd"/>
      <w:r w:rsidR="002A173D">
        <w:rPr>
          <w:rFonts w:cs="Arial"/>
          <w:lang w:val="en-US"/>
        </w:rPr>
        <w:t>, and co</w:t>
      </w:r>
      <w:r w:rsidR="002A173D">
        <w:rPr>
          <w:rFonts w:cs="Arial"/>
          <w:lang w:val="en-US"/>
        </w:rPr>
        <w:t>n</w:t>
      </w:r>
      <w:r w:rsidR="002A173D">
        <w:rPr>
          <w:rFonts w:cs="Arial"/>
          <w:lang w:val="en-US"/>
        </w:rPr>
        <w:t>tent recommendation</w:t>
      </w:r>
      <w:r w:rsidR="00B7454C">
        <w:rPr>
          <w:rFonts w:cs="Arial"/>
          <w:lang w:val="en-US"/>
        </w:rPr>
        <w:t>, e-commerce</w:t>
      </w:r>
      <w:commentRangeEnd w:id="27"/>
      <w:r w:rsidR="005875A9">
        <w:rPr>
          <w:rStyle w:val="Kommentarzeichen"/>
        </w:rPr>
        <w:commentReference w:id="27"/>
      </w:r>
      <w:r w:rsidRPr="00EA14E4">
        <w:rPr>
          <w:rFonts w:cs="Arial"/>
          <w:lang w:val="en-US"/>
        </w:rPr>
        <w:t xml:space="preserve"> (“</w:t>
      </w:r>
      <w:r w:rsidR="00514159" w:rsidRPr="005875A9">
        <w:rPr>
          <w:b/>
          <w:lang w:val="en-US"/>
        </w:rPr>
        <w:t>Company</w:t>
      </w:r>
      <w:r w:rsidRPr="005875A9">
        <w:rPr>
          <w:b/>
          <w:lang w:val="en-US"/>
        </w:rPr>
        <w:t xml:space="preserve"> Field</w:t>
      </w:r>
      <w:r w:rsidRPr="00EA14E4">
        <w:rPr>
          <w:rFonts w:cs="Arial"/>
          <w:lang w:val="en-US"/>
        </w:rPr>
        <w:t>”)</w:t>
      </w:r>
      <w:r w:rsidR="005875A9">
        <w:rPr>
          <w:rFonts w:cs="Arial"/>
          <w:lang w:val="en-US"/>
        </w:rPr>
        <w:t xml:space="preserve"> </w:t>
      </w:r>
      <w:r w:rsidR="005875A9" w:rsidRPr="008B3B9F">
        <w:rPr>
          <w:rFonts w:cs="Arial"/>
          <w:szCs w:val="22"/>
          <w:lang w:val="en-US"/>
        </w:rPr>
        <w:t xml:space="preserve">without the right to grant sub-licenses except </w:t>
      </w:r>
      <w:r w:rsidR="00D54EDF">
        <w:rPr>
          <w:rFonts w:cs="Arial"/>
          <w:szCs w:val="22"/>
          <w:lang w:val="en-US"/>
        </w:rPr>
        <w:t>to its Affiliates and suppliers</w:t>
      </w:r>
      <w:r w:rsidRPr="00EA14E4">
        <w:rPr>
          <w:rFonts w:cs="Arial"/>
          <w:lang w:val="en-US"/>
        </w:rPr>
        <w:t>.</w:t>
      </w:r>
      <w:r w:rsidR="00D54EDF" w:rsidRPr="00D54EDF" w:rsidDel="00E41ECF">
        <w:rPr>
          <w:rFonts w:cs="Arial"/>
          <w:szCs w:val="22"/>
          <w:lang w:val="en-US"/>
        </w:rPr>
        <w:t xml:space="preserve"> </w:t>
      </w:r>
      <w:r w:rsidR="00D54EDF" w:rsidRPr="00367879" w:rsidDel="00E41ECF">
        <w:rPr>
          <w:rFonts w:cs="Arial"/>
          <w:szCs w:val="22"/>
          <w:lang w:val="en-US"/>
        </w:rPr>
        <w:t>"</w:t>
      </w:r>
      <w:r w:rsidR="00D54EDF" w:rsidRPr="00B9506F" w:rsidDel="00E41ECF">
        <w:rPr>
          <w:rFonts w:cs="Arial"/>
          <w:b/>
          <w:szCs w:val="22"/>
          <w:lang w:val="en-US"/>
        </w:rPr>
        <w:t>Affiliate</w:t>
      </w:r>
      <w:r w:rsidR="00D54EDF" w:rsidDel="00E41ECF">
        <w:rPr>
          <w:rFonts w:cs="Arial"/>
          <w:b/>
          <w:szCs w:val="22"/>
          <w:lang w:val="en-US"/>
        </w:rPr>
        <w:t>s</w:t>
      </w:r>
      <w:r w:rsidR="00D54EDF" w:rsidRPr="00367879" w:rsidDel="00E41ECF">
        <w:rPr>
          <w:rFonts w:cs="Arial"/>
          <w:szCs w:val="22"/>
          <w:lang w:val="en-US"/>
        </w:rPr>
        <w:t>" shall mean any legal entity which is co</w:t>
      </w:r>
      <w:r w:rsidR="00D54EDF" w:rsidRPr="00367879" w:rsidDel="00E41ECF">
        <w:rPr>
          <w:rFonts w:cs="Arial"/>
          <w:szCs w:val="22"/>
          <w:lang w:val="en-US"/>
        </w:rPr>
        <w:t>n</w:t>
      </w:r>
      <w:r w:rsidR="00D54EDF" w:rsidRPr="00367879" w:rsidDel="00E41ECF">
        <w:rPr>
          <w:rFonts w:cs="Arial"/>
          <w:szCs w:val="22"/>
          <w:lang w:val="en-US"/>
        </w:rPr>
        <w:t xml:space="preserve">trolled by, has control over or is under common control with </w:t>
      </w:r>
      <w:r w:rsidR="00D54EDF">
        <w:rPr>
          <w:rFonts w:cs="Arial"/>
          <w:szCs w:val="22"/>
          <w:lang w:val="en-US"/>
        </w:rPr>
        <w:t>Company</w:t>
      </w:r>
      <w:r w:rsidR="00D54EDF" w:rsidDel="00E41ECF">
        <w:rPr>
          <w:rFonts w:cs="Arial"/>
          <w:szCs w:val="22"/>
          <w:lang w:val="en-US"/>
        </w:rPr>
        <w:t xml:space="preserve"> </w:t>
      </w:r>
      <w:r w:rsidR="00D54EDF" w:rsidRPr="00367879" w:rsidDel="00E41ECF">
        <w:rPr>
          <w:rFonts w:cs="Arial"/>
          <w:szCs w:val="22"/>
          <w:lang w:val="en-US"/>
        </w:rPr>
        <w:t>whereby "</w:t>
      </w:r>
      <w:r w:rsidR="00D54EDF" w:rsidRPr="00380CE2" w:rsidDel="00E41ECF">
        <w:rPr>
          <w:rFonts w:cs="Arial"/>
          <w:b/>
          <w:szCs w:val="22"/>
          <w:lang w:val="en-US"/>
        </w:rPr>
        <w:t>control</w:t>
      </w:r>
      <w:r w:rsidR="00D54EDF" w:rsidRPr="00367879" w:rsidDel="00E41ECF">
        <w:rPr>
          <w:rFonts w:cs="Arial"/>
          <w:szCs w:val="22"/>
          <w:lang w:val="en-US"/>
        </w:rPr>
        <w:t>" shall mean the holding of more than fifty (50) percent of the capital stock or participating shares entitled to vote for the election of directors.</w:t>
      </w:r>
    </w:p>
    <w:p w14:paraId="184266D6" w14:textId="161C3F52" w:rsidR="00CF730C" w:rsidRDefault="00B7454C" w:rsidP="00D97A78">
      <w:pPr>
        <w:spacing w:after="120" w:line="280" w:lineRule="atLeast"/>
        <w:ind w:left="675" w:hanging="675"/>
        <w:jc w:val="both"/>
        <w:rPr>
          <w:rFonts w:cs="Arial"/>
          <w:lang w:val="en-US"/>
        </w:rPr>
      </w:pPr>
      <w:r>
        <w:rPr>
          <w:rFonts w:cs="Arial"/>
          <w:lang w:val="en-US"/>
        </w:rPr>
        <w:tab/>
      </w:r>
      <w:r w:rsidRPr="00123CC9">
        <w:rPr>
          <w:rFonts w:cs="Arial"/>
          <w:lang w:val="en-US"/>
        </w:rPr>
        <w:t xml:space="preserve">For Company Project Patents that are jointly owned by the Parties, </w:t>
      </w:r>
      <w:ins w:id="28" w:author="ETHZ" w:date="2016-03-24T17:17:00Z">
        <w:r w:rsidR="00D54EDF" w:rsidRPr="008B3B9F">
          <w:rPr>
            <w:lang w:val="en-US"/>
          </w:rPr>
          <w:t>the Parties grant to each other</w:t>
        </w:r>
        <w:r w:rsidR="00D54EDF" w:rsidRPr="008B3B9F">
          <w:rPr>
            <w:rFonts w:cs="Arial" w:hint="eastAsia"/>
            <w:szCs w:val="22"/>
            <w:lang w:val="en-US" w:eastAsia="ja-JP"/>
          </w:rPr>
          <w:t xml:space="preserve"> </w:t>
        </w:r>
        <w:r w:rsidR="00D54EDF" w:rsidRPr="008B3B9F">
          <w:rPr>
            <w:rFonts w:cs="Arial"/>
            <w:lang w:val="en-US"/>
          </w:rPr>
          <w:t>a non-exclusive</w:t>
        </w:r>
        <w:r w:rsidR="00D54EDF" w:rsidRPr="008B3B9F">
          <w:rPr>
            <w:rFonts w:cs="Arial"/>
            <w:szCs w:val="22"/>
            <w:lang w:val="en-US"/>
          </w:rPr>
          <w:t xml:space="preserve">, </w:t>
        </w:r>
        <w:r w:rsidR="00D54EDF" w:rsidRPr="008B3B9F">
          <w:rPr>
            <w:rFonts w:cs="Arial" w:hint="eastAsia"/>
            <w:szCs w:val="22"/>
            <w:lang w:val="en-US" w:eastAsia="ja-JP"/>
          </w:rPr>
          <w:t>royalty-free,</w:t>
        </w:r>
        <w:r w:rsidR="00D54EDF" w:rsidRPr="008B3B9F">
          <w:rPr>
            <w:rFonts w:cs="Arial"/>
            <w:szCs w:val="22"/>
            <w:lang w:val="en-US"/>
          </w:rPr>
          <w:t xml:space="preserve"> fully paid-up commercial license for the use in any field with the right to grant sub-</w:t>
        </w:r>
        <w:proofErr w:type="spellStart"/>
        <w:r w:rsidR="00D54EDF" w:rsidRPr="008B3B9F">
          <w:rPr>
            <w:rFonts w:cs="Arial"/>
            <w:szCs w:val="22"/>
            <w:lang w:val="en-US"/>
          </w:rPr>
          <w:t>licenses.</w:t>
        </w:r>
        <w:r w:rsidR="00D54EDF">
          <w:rPr>
            <w:rFonts w:cs="Arial"/>
            <w:szCs w:val="22"/>
            <w:lang w:val="en-US"/>
          </w:rPr>
          <w:t>and</w:t>
        </w:r>
      </w:ins>
      <w:proofErr w:type="spellEnd"/>
      <w:del w:id="29" w:author="ETHZ" w:date="2016-03-24T17:17:00Z">
        <w:r w:rsidRPr="00123CC9" w:rsidDel="00D54EDF">
          <w:rPr>
            <w:rFonts w:cs="Arial"/>
            <w:lang w:val="en-US"/>
          </w:rPr>
          <w:delText>each Party is free to use and grant license in its own name for such Company Project Patents</w:delText>
        </w:r>
      </w:del>
      <w:r w:rsidRPr="00123CC9">
        <w:rPr>
          <w:rFonts w:cs="Arial"/>
          <w:lang w:val="en-US"/>
        </w:rPr>
        <w:t xml:space="preserve"> without compensating each other </w:t>
      </w:r>
      <w:del w:id="30" w:author="ETHZ" w:date="2016-03-24T17:17:00Z">
        <w:r w:rsidRPr="00123CC9" w:rsidDel="00D54EDF">
          <w:rPr>
            <w:rFonts w:cs="Arial"/>
            <w:lang w:val="en-US"/>
          </w:rPr>
          <w:delText xml:space="preserve">and without </w:delText>
        </w:r>
      </w:del>
      <w:ins w:id="31" w:author="ETHZ" w:date="2016-03-24T17:17:00Z">
        <w:r w:rsidR="00D54EDF">
          <w:rPr>
            <w:rFonts w:cs="Arial"/>
            <w:lang w:val="en-US"/>
          </w:rPr>
          <w:t xml:space="preserve">or </w:t>
        </w:r>
      </w:ins>
      <w:r w:rsidRPr="00123CC9">
        <w:rPr>
          <w:rFonts w:cs="Arial"/>
          <w:lang w:val="en-US"/>
        </w:rPr>
        <w:t>accounting and reporting to each other</w:t>
      </w:r>
      <w:r w:rsidR="00CF730C" w:rsidRPr="00123CC9">
        <w:rPr>
          <w:rFonts w:cs="Arial"/>
          <w:lang w:val="en-US"/>
        </w:rPr>
        <w:t>.</w:t>
      </w:r>
    </w:p>
    <w:p w14:paraId="40773106" w14:textId="77777777" w:rsidR="00275C30" w:rsidRPr="00B36CA2" w:rsidRDefault="00275C30" w:rsidP="00275C30">
      <w:pPr>
        <w:spacing w:after="120" w:line="360" w:lineRule="auto"/>
        <w:ind w:left="675" w:hanging="675"/>
        <w:jc w:val="both"/>
        <w:rPr>
          <w:moveTo w:id="32" w:author="ETHZ" w:date="2016-03-24T17:22:00Z"/>
          <w:rFonts w:cs="Arial"/>
          <w:szCs w:val="22"/>
          <w:u w:val="single"/>
          <w:lang w:val="en-GB"/>
        </w:rPr>
      </w:pPr>
      <w:moveToRangeStart w:id="33" w:author="ETHZ" w:date="2016-03-24T17:22:00Z" w:name="move446603493"/>
      <w:moveTo w:id="34" w:author="ETHZ" w:date="2016-03-24T17:22:00Z">
        <w:del w:id="35" w:author="ETHZ" w:date="2016-03-24T17:22:00Z">
          <w:r w:rsidRPr="00B36CA2" w:rsidDel="00275C30">
            <w:rPr>
              <w:rFonts w:cs="Arial"/>
              <w:szCs w:val="22"/>
              <w:lang w:val="en-GB"/>
            </w:rPr>
            <w:tab/>
          </w:r>
        </w:del>
        <w:r w:rsidRPr="00B36CA2">
          <w:rPr>
            <w:rFonts w:cs="Arial"/>
            <w:szCs w:val="22"/>
            <w:u w:val="single"/>
            <w:lang w:val="en-GB"/>
          </w:rPr>
          <w:t>Project Software</w:t>
        </w:r>
      </w:moveTo>
    </w:p>
    <w:moveToRangeEnd w:id="33"/>
    <w:p w14:paraId="2D1A3B0C" w14:textId="77D52D03" w:rsidR="00275C30" w:rsidRDefault="00275C30" w:rsidP="00275C30">
      <w:pPr>
        <w:spacing w:after="120" w:line="280" w:lineRule="atLeast"/>
        <w:ind w:left="675" w:hanging="675"/>
        <w:jc w:val="both"/>
        <w:rPr>
          <w:ins w:id="36" w:author="ETHZ" w:date="2016-03-24T17:26:00Z"/>
          <w:rFonts w:cs="Arial"/>
          <w:szCs w:val="22"/>
          <w:lang w:val="en-US"/>
        </w:rPr>
      </w:pPr>
      <w:ins w:id="37" w:author="ETHZ" w:date="2016-03-24T17:26:00Z">
        <w:r w:rsidRPr="00EA14E4">
          <w:rPr>
            <w:rFonts w:cs="Arial"/>
            <w:lang w:val="en-US"/>
          </w:rPr>
          <w:t>4.</w:t>
        </w:r>
        <w:r>
          <w:rPr>
            <w:rFonts w:cs="Arial"/>
            <w:lang w:val="en-US"/>
          </w:rPr>
          <w:t>7</w:t>
        </w:r>
        <w:r>
          <w:rPr>
            <w:rFonts w:cs="Arial"/>
            <w:lang w:val="en-US"/>
          </w:rPr>
          <w:tab/>
        </w:r>
      </w:ins>
      <w:r>
        <w:rPr>
          <w:rFonts w:cs="Arial"/>
          <w:szCs w:val="22"/>
          <w:lang w:val="en-US"/>
        </w:rPr>
        <w:t>ETH Zurich</w:t>
      </w:r>
      <w:r w:rsidRPr="002174AF">
        <w:rPr>
          <w:lang w:val="en-US"/>
        </w:rPr>
        <w:t xml:space="preserve"> hereby grant</w:t>
      </w:r>
      <w:r>
        <w:rPr>
          <w:lang w:val="en-US"/>
        </w:rPr>
        <w:t>s</w:t>
      </w:r>
      <w:r w:rsidRPr="002174AF">
        <w:rPr>
          <w:lang w:val="en-US"/>
        </w:rPr>
        <w:t xml:space="preserve"> </w:t>
      </w:r>
      <w:r>
        <w:rPr>
          <w:lang w:val="en-US"/>
        </w:rPr>
        <w:t>to Company</w:t>
      </w:r>
      <w:r w:rsidRPr="002174AF">
        <w:rPr>
          <w:lang w:val="en-US"/>
        </w:rPr>
        <w:t xml:space="preserve"> </w:t>
      </w:r>
      <w:r w:rsidRPr="00C60801">
        <w:rPr>
          <w:lang w:val="en-US"/>
        </w:rPr>
        <w:t>a non-exclusive</w:t>
      </w:r>
      <w:r>
        <w:rPr>
          <w:lang w:val="en-US"/>
        </w:rPr>
        <w:t xml:space="preserve">, </w:t>
      </w:r>
      <w:r w:rsidRPr="002174AF">
        <w:rPr>
          <w:lang w:val="en-US"/>
        </w:rPr>
        <w:t>royalty-free</w:t>
      </w:r>
      <w:r>
        <w:rPr>
          <w:lang w:val="en-US"/>
        </w:rPr>
        <w:t>, fully paid-up, worl</w:t>
      </w:r>
      <w:r>
        <w:rPr>
          <w:lang w:val="en-US"/>
        </w:rPr>
        <w:t>d</w:t>
      </w:r>
      <w:r>
        <w:rPr>
          <w:lang w:val="en-US"/>
        </w:rPr>
        <w:t>wide</w:t>
      </w:r>
      <w:r w:rsidRPr="002174AF">
        <w:rPr>
          <w:lang w:val="en-US"/>
        </w:rPr>
        <w:t xml:space="preserve"> license to copy, modify, adapt, translate, distribute, s</w:t>
      </w:r>
      <w:r>
        <w:rPr>
          <w:lang w:val="en-US"/>
        </w:rPr>
        <w:t>ell</w:t>
      </w:r>
      <w:r w:rsidRPr="002174AF">
        <w:rPr>
          <w:lang w:val="en-US"/>
        </w:rPr>
        <w:t xml:space="preserve">, display and run </w:t>
      </w:r>
      <w:r>
        <w:rPr>
          <w:lang w:val="en-US"/>
        </w:rPr>
        <w:t>Project Sof</w:t>
      </w:r>
      <w:r>
        <w:rPr>
          <w:lang w:val="en-US"/>
        </w:rPr>
        <w:t>t</w:t>
      </w:r>
      <w:r>
        <w:rPr>
          <w:lang w:val="en-US"/>
        </w:rPr>
        <w:t>ware solely developed by ETH Zurich in the Company Field with the right to grant subl</w:t>
      </w:r>
      <w:r>
        <w:rPr>
          <w:lang w:val="en-US"/>
        </w:rPr>
        <w:t>i</w:t>
      </w:r>
      <w:r>
        <w:rPr>
          <w:lang w:val="en-US"/>
        </w:rPr>
        <w:t>censes to its Affi</w:t>
      </w:r>
      <w:r>
        <w:rPr>
          <w:lang w:val="en-US"/>
        </w:rPr>
        <w:t>l</w:t>
      </w:r>
      <w:r>
        <w:rPr>
          <w:lang w:val="en-US"/>
        </w:rPr>
        <w:t>iates and suppliers</w:t>
      </w:r>
      <w:ins w:id="38" w:author="ETHZ" w:date="2016-03-24T17:22:00Z">
        <w:r>
          <w:rPr>
            <w:lang w:val="en-US"/>
          </w:rPr>
          <w:t>,</w:t>
        </w:r>
        <w:r w:rsidRPr="00275C30">
          <w:rPr>
            <w:lang w:val="en-US"/>
          </w:rPr>
          <w:t xml:space="preserve"> </w:t>
        </w:r>
        <w:r w:rsidRPr="002174AF">
          <w:rPr>
            <w:lang w:val="en-US"/>
          </w:rPr>
          <w:t xml:space="preserve">provided that </w:t>
        </w:r>
        <w:r>
          <w:rPr>
            <w:lang w:val="en-US"/>
          </w:rPr>
          <w:t>Company</w:t>
        </w:r>
        <w:r w:rsidRPr="002174AF">
          <w:rPr>
            <w:lang w:val="en-US"/>
          </w:rPr>
          <w:t xml:space="preserve"> shall not pass the source code of such </w:t>
        </w:r>
        <w:r>
          <w:rPr>
            <w:lang w:val="en-US"/>
          </w:rPr>
          <w:t>Project S</w:t>
        </w:r>
        <w:r w:rsidRPr="002174AF">
          <w:rPr>
            <w:lang w:val="en-US"/>
          </w:rPr>
          <w:t xml:space="preserve">oftware </w:t>
        </w:r>
        <w:r>
          <w:rPr>
            <w:lang w:val="en-US"/>
          </w:rPr>
          <w:t>solely developed by ETH Zurich to any other party than</w:t>
        </w:r>
        <w:r w:rsidRPr="002174AF">
          <w:rPr>
            <w:lang w:val="en-US"/>
          </w:rPr>
          <w:t xml:space="preserve"> Affiliates </w:t>
        </w:r>
        <w:r>
          <w:rPr>
            <w:lang w:val="en-US"/>
          </w:rPr>
          <w:t xml:space="preserve">of Company </w:t>
        </w:r>
        <w:r w:rsidRPr="002174AF">
          <w:rPr>
            <w:lang w:val="en-US"/>
          </w:rPr>
          <w:t xml:space="preserve">without </w:t>
        </w:r>
        <w:r>
          <w:rPr>
            <w:lang w:val="en-US"/>
          </w:rPr>
          <w:t>ETH Zurich</w:t>
        </w:r>
        <w:r w:rsidRPr="002174AF">
          <w:rPr>
            <w:lang w:val="en-US"/>
          </w:rPr>
          <w:t>’ prior written approval.</w:t>
        </w:r>
      </w:ins>
      <w:r w:rsidRPr="002174AF">
        <w:rPr>
          <w:lang w:val="en-US"/>
        </w:rPr>
        <w:t xml:space="preserve">. </w:t>
      </w:r>
      <w:r w:rsidRPr="00BD22B7">
        <w:rPr>
          <w:rFonts w:cs="Arial"/>
          <w:szCs w:val="22"/>
          <w:lang w:val="en-GB"/>
        </w:rPr>
        <w:t>For jointly developed Project Sof</w:t>
      </w:r>
      <w:r w:rsidRPr="00BD22B7">
        <w:rPr>
          <w:rFonts w:cs="Arial"/>
          <w:szCs w:val="22"/>
          <w:lang w:val="en-GB"/>
        </w:rPr>
        <w:t>t</w:t>
      </w:r>
      <w:r w:rsidRPr="00BD22B7">
        <w:rPr>
          <w:rFonts w:cs="Arial"/>
          <w:szCs w:val="22"/>
          <w:lang w:val="en-GB"/>
        </w:rPr>
        <w:t>ware,</w:t>
      </w:r>
      <w:r w:rsidRPr="00BD22B7">
        <w:rPr>
          <w:rFonts w:cs="Arial"/>
          <w:szCs w:val="22"/>
          <w:lang w:val="en-US"/>
        </w:rPr>
        <w:t xml:space="preserve"> </w:t>
      </w:r>
      <w:ins w:id="39" w:author="ETHZ" w:date="2016-03-24T17:24:00Z">
        <w:r w:rsidRPr="008B3B9F">
          <w:rPr>
            <w:lang w:val="en-US"/>
          </w:rPr>
          <w:t xml:space="preserve">the Parties grant to each other </w:t>
        </w:r>
        <w:r w:rsidRPr="008B3B9F">
          <w:rPr>
            <w:rFonts w:cs="Arial"/>
            <w:lang w:val="en-US"/>
          </w:rPr>
          <w:t>a non-exclusive</w:t>
        </w:r>
        <w:r w:rsidRPr="008B3B9F">
          <w:rPr>
            <w:lang w:val="en-US"/>
          </w:rPr>
          <w:t>, royalty-free, fully paid-up worldwide commercial license to copy, modify, adapt, translate, distribute, sell, display and run the jointly developed Project Software in any field with the right to grant sublicenses</w:t>
        </w:r>
        <w:r>
          <w:rPr>
            <w:lang w:val="en-US"/>
          </w:rPr>
          <w:t xml:space="preserve"> and                       </w:t>
        </w:r>
      </w:ins>
      <w:del w:id="40" w:author="ETHZ" w:date="2016-03-24T17:24:00Z">
        <w:r w:rsidRPr="00BD22B7" w:rsidDel="00275C30">
          <w:rPr>
            <w:rFonts w:cs="Arial"/>
            <w:szCs w:val="22"/>
            <w:lang w:val="en-US"/>
          </w:rPr>
          <w:delText xml:space="preserve">each Party is free to use and grant license in its own name for such Project Software </w:delText>
        </w:r>
      </w:del>
      <w:r w:rsidRPr="00BD22B7">
        <w:rPr>
          <w:rFonts w:cs="Arial"/>
          <w:szCs w:val="22"/>
          <w:lang w:val="en-US"/>
        </w:rPr>
        <w:t>without compensating each other and without accoun</w:t>
      </w:r>
      <w:r w:rsidRPr="00BD22B7">
        <w:rPr>
          <w:rFonts w:cs="Arial"/>
          <w:szCs w:val="22"/>
          <w:lang w:val="en-US"/>
        </w:rPr>
        <w:t>t</w:t>
      </w:r>
      <w:r w:rsidRPr="00BD22B7">
        <w:rPr>
          <w:rFonts w:cs="Arial"/>
          <w:szCs w:val="22"/>
          <w:lang w:val="en-US"/>
        </w:rPr>
        <w:t>ing and reporting to each other</w:t>
      </w:r>
      <w:ins w:id="41" w:author="ETHZ" w:date="2016-03-24T17:26:00Z">
        <w:r>
          <w:rPr>
            <w:rFonts w:cs="Arial"/>
            <w:szCs w:val="22"/>
            <w:lang w:val="en-US"/>
          </w:rPr>
          <w:t>.</w:t>
        </w:r>
      </w:ins>
    </w:p>
    <w:p w14:paraId="2ACF9007" w14:textId="7A1EE58F" w:rsidR="00275C30" w:rsidRDefault="00275C30" w:rsidP="00275C30">
      <w:pPr>
        <w:spacing w:after="120" w:line="280" w:lineRule="atLeast"/>
        <w:ind w:left="675" w:hanging="675"/>
        <w:jc w:val="both"/>
        <w:rPr>
          <w:ins w:id="42" w:author="ETHZ" w:date="2016-03-24T17:26:00Z"/>
          <w:rFonts w:cs="Arial"/>
          <w:szCs w:val="22"/>
          <w:lang w:val="en-US"/>
        </w:rPr>
      </w:pPr>
      <w:commentRangeStart w:id="43"/>
      <w:ins w:id="44" w:author="ETHZ" w:date="2016-03-24T17:26:00Z">
        <w:r>
          <w:rPr>
            <w:rFonts w:cs="Arial"/>
            <w:szCs w:val="22"/>
            <w:lang w:val="en-US"/>
          </w:rPr>
          <w:t>Option</w:t>
        </w:r>
      </w:ins>
      <w:commentRangeEnd w:id="43"/>
      <w:ins w:id="45" w:author="ETHZ" w:date="2016-03-24T17:32:00Z">
        <w:r w:rsidR="00A55B0E">
          <w:rPr>
            <w:rStyle w:val="Kommentarzeichen"/>
          </w:rPr>
          <w:commentReference w:id="43"/>
        </w:r>
      </w:ins>
    </w:p>
    <w:p w14:paraId="482CCF70" w14:textId="3232EEEF" w:rsidR="00275C30" w:rsidDel="00275C30" w:rsidRDefault="00275C30" w:rsidP="00275C30">
      <w:pPr>
        <w:spacing w:after="120" w:line="280" w:lineRule="atLeast"/>
        <w:ind w:left="675" w:hanging="675"/>
        <w:jc w:val="both"/>
        <w:rPr>
          <w:del w:id="47" w:author="ETHZ" w:date="2016-03-24T17:27:00Z"/>
          <w:rFonts w:cs="Arial"/>
          <w:lang w:val="en-US"/>
        </w:rPr>
      </w:pPr>
    </w:p>
    <w:p w14:paraId="29F4DE63" w14:textId="5E4DFBB4" w:rsidR="00CF730C" w:rsidRDefault="00275C30" w:rsidP="00D97A78">
      <w:pPr>
        <w:spacing w:after="120" w:line="280" w:lineRule="atLeast"/>
        <w:ind w:left="675" w:hanging="675"/>
        <w:jc w:val="both"/>
        <w:rPr>
          <w:rFonts w:cs="Arial"/>
          <w:lang w:val="en-US"/>
        </w:rPr>
      </w:pPr>
      <w:ins w:id="48" w:author="ETHZ" w:date="2016-03-24T17:26:00Z">
        <w:r>
          <w:rPr>
            <w:rFonts w:cs="Arial"/>
            <w:lang w:val="en-US"/>
          </w:rPr>
          <w:t>4.8</w:t>
        </w:r>
      </w:ins>
      <w:ins w:id="49" w:author="Thomas Hofmann" w:date="2016-03-24T14:52:00Z">
        <w:r w:rsidR="00CF730C">
          <w:rPr>
            <w:rFonts w:cs="Arial"/>
            <w:lang w:val="en-US"/>
          </w:rPr>
          <w:tab/>
        </w:r>
        <w:r w:rsidR="00CF730C" w:rsidRPr="00CF730C">
          <w:rPr>
            <w:rFonts w:cs="Arial"/>
            <w:lang w:val="en-US"/>
          </w:rPr>
          <w:t xml:space="preserve">Until </w:t>
        </w:r>
      </w:ins>
      <w:ins w:id="50" w:author="ETHZ" w:date="2016-03-24T17:27:00Z">
        <w:r>
          <w:rPr>
            <w:rFonts w:cs="Arial"/>
            <w:lang w:val="en-US"/>
          </w:rPr>
          <w:t>three</w:t>
        </w:r>
      </w:ins>
      <w:ins w:id="51" w:author="Thomas Hofmann" w:date="2016-03-24T14:52:00Z">
        <w:del w:id="52" w:author="ETHZ" w:date="2016-03-24T17:27:00Z">
          <w:r w:rsidR="00C81BD9" w:rsidDel="00275C30">
            <w:rPr>
              <w:rFonts w:cs="Arial"/>
              <w:lang w:val="en-US"/>
            </w:rPr>
            <w:delText>six</w:delText>
          </w:r>
        </w:del>
        <w:r w:rsidR="00C81BD9">
          <w:rPr>
            <w:rFonts w:cs="Arial"/>
            <w:lang w:val="en-US"/>
          </w:rPr>
          <w:t xml:space="preserve"> </w:t>
        </w:r>
        <w:r w:rsidR="00CF730C" w:rsidRPr="00CF730C">
          <w:rPr>
            <w:rFonts w:cs="Arial"/>
            <w:lang w:val="en-US"/>
          </w:rPr>
          <w:t>(</w:t>
        </w:r>
      </w:ins>
      <w:ins w:id="53" w:author="ETHZ" w:date="2016-03-24T17:27:00Z">
        <w:r>
          <w:rPr>
            <w:rFonts w:cs="Arial"/>
            <w:lang w:val="en-US"/>
          </w:rPr>
          <w:t>3</w:t>
        </w:r>
      </w:ins>
      <w:ins w:id="54" w:author="Thomas Hofmann" w:date="2016-03-24T14:52:00Z">
        <w:del w:id="55" w:author="ETHZ" w:date="2016-03-24T17:27:00Z">
          <w:r w:rsidR="00C81BD9" w:rsidDel="00275C30">
            <w:rPr>
              <w:rFonts w:cs="Arial"/>
              <w:lang w:val="en-US"/>
            </w:rPr>
            <w:delText>6</w:delText>
          </w:r>
        </w:del>
        <w:r w:rsidR="00CF730C" w:rsidRPr="00CF730C">
          <w:rPr>
            <w:rFonts w:cs="Arial"/>
            <w:lang w:val="en-US"/>
          </w:rPr>
          <w:t>) month</w:t>
        </w:r>
      </w:ins>
      <w:ins w:id="56" w:author="ETHZ" w:date="2016-03-24T17:30:00Z">
        <w:r w:rsidR="00A55B0E">
          <w:rPr>
            <w:rFonts w:cs="Arial"/>
            <w:lang w:val="en-US"/>
          </w:rPr>
          <w:t>s</w:t>
        </w:r>
      </w:ins>
      <w:ins w:id="57" w:author="Thomas Hofmann" w:date="2016-03-24T14:52:00Z">
        <w:r w:rsidR="00CF730C" w:rsidRPr="00CF730C">
          <w:rPr>
            <w:rFonts w:cs="Arial"/>
            <w:lang w:val="en-US"/>
          </w:rPr>
          <w:t xml:space="preserve"> after </w:t>
        </w:r>
        <w:del w:id="58" w:author="ETHZ" w:date="2016-03-24T17:30:00Z">
          <w:r w:rsidR="00CF730C" w:rsidRPr="00CF730C" w:rsidDel="00A55B0E">
            <w:rPr>
              <w:rFonts w:cs="Arial"/>
              <w:lang w:val="en-US"/>
            </w:rPr>
            <w:delText xml:space="preserve">priority filing of a </w:delText>
          </w:r>
          <w:r w:rsidR="00CF730C" w:rsidDel="00A55B0E">
            <w:rPr>
              <w:rFonts w:cs="Arial"/>
              <w:lang w:val="en-US"/>
            </w:rPr>
            <w:delText>Comp</w:delText>
          </w:r>
          <w:r w:rsidR="00CF730C" w:rsidDel="00A55B0E">
            <w:rPr>
              <w:rFonts w:cs="Arial"/>
              <w:lang w:val="en-US"/>
            </w:rPr>
            <w:delText>a</w:delText>
          </w:r>
          <w:r w:rsidR="00CF730C" w:rsidDel="00A55B0E">
            <w:rPr>
              <w:rFonts w:cs="Arial"/>
              <w:lang w:val="en-US"/>
            </w:rPr>
            <w:delText xml:space="preserve">ny </w:delText>
          </w:r>
          <w:r w:rsidR="00CF730C" w:rsidRPr="00CF730C" w:rsidDel="00A55B0E">
            <w:rPr>
              <w:rFonts w:cs="Arial"/>
              <w:lang w:val="en-US"/>
            </w:rPr>
            <w:delText>Project Patent</w:delText>
          </w:r>
        </w:del>
      </w:ins>
      <w:ins w:id="59" w:author="ETHZ" w:date="2016-03-24T17:30:00Z">
        <w:r w:rsidR="00A55B0E">
          <w:rPr>
            <w:rFonts w:cs="Arial"/>
            <w:lang w:val="en-US"/>
          </w:rPr>
          <w:t>termination of the Agreement</w:t>
        </w:r>
      </w:ins>
      <w:ins w:id="60" w:author="Thomas Hofmann" w:date="2016-03-24T14:52:00Z">
        <w:r w:rsidR="00CF730C" w:rsidRPr="00CF730C">
          <w:rPr>
            <w:rFonts w:cs="Arial"/>
            <w:lang w:val="en-US"/>
          </w:rPr>
          <w:t xml:space="preserve">, ETH Zurich grants to </w:t>
        </w:r>
        <w:r w:rsidR="00CF730C">
          <w:rPr>
            <w:rFonts w:cs="Arial"/>
            <w:lang w:val="en-US"/>
          </w:rPr>
          <w:t xml:space="preserve">Company </w:t>
        </w:r>
        <w:r w:rsidR="00CF730C" w:rsidRPr="00CF730C">
          <w:rPr>
            <w:rFonts w:cs="Arial"/>
            <w:lang w:val="en-US"/>
          </w:rPr>
          <w:t xml:space="preserve">the right to negotiate the replacement of the non-exclusive, royalty-free license granted by ETH Zurich to </w:t>
        </w:r>
        <w:r w:rsidR="00CF730C">
          <w:rPr>
            <w:rFonts w:cs="Arial"/>
            <w:lang w:val="en-US"/>
          </w:rPr>
          <w:t xml:space="preserve">Company </w:t>
        </w:r>
        <w:r w:rsidR="00CF730C" w:rsidRPr="00CF730C">
          <w:rPr>
            <w:rFonts w:cs="Arial"/>
            <w:lang w:val="en-US"/>
          </w:rPr>
          <w:t xml:space="preserve">for </w:t>
        </w:r>
      </w:ins>
      <w:r w:rsidR="00CF730C">
        <w:rPr>
          <w:rFonts w:cs="Arial"/>
          <w:lang w:val="en-US"/>
        </w:rPr>
        <w:t xml:space="preserve">Company </w:t>
      </w:r>
      <w:del w:id="61" w:author="Thomas Hofmann" w:date="2016-03-24T14:52:00Z">
        <w:r w:rsidR="00D97A78" w:rsidRPr="009449C1">
          <w:rPr>
            <w:rFonts w:cs="Arial"/>
            <w:lang w:val="en-US"/>
          </w:rPr>
          <w:delText>Field</w:delText>
        </w:r>
      </w:del>
      <w:ins w:id="62" w:author="Thomas Hofmann" w:date="2016-03-24T14:52:00Z">
        <w:r w:rsidR="00CF730C" w:rsidRPr="00CF730C">
          <w:rPr>
            <w:rFonts w:cs="Arial"/>
            <w:lang w:val="en-US"/>
          </w:rPr>
          <w:t>Project Patent</w:t>
        </w:r>
      </w:ins>
      <w:ins w:id="63" w:author="ETHZ" w:date="2016-03-24T17:31:00Z">
        <w:r w:rsidR="00A55B0E">
          <w:rPr>
            <w:rFonts w:cs="Arial"/>
            <w:lang w:val="en-US"/>
          </w:rPr>
          <w:t>s</w:t>
        </w:r>
      </w:ins>
      <w:ins w:id="64" w:author="Thomas Hofmann" w:date="2016-03-24T14:52:00Z">
        <w:r w:rsidR="00CF730C" w:rsidRPr="00CF730C">
          <w:rPr>
            <w:rFonts w:cs="Arial"/>
            <w:lang w:val="en-US"/>
          </w:rPr>
          <w:t xml:space="preserve"> </w:t>
        </w:r>
      </w:ins>
      <w:ins w:id="65" w:author="ETHZ" w:date="2016-03-24T17:31:00Z">
        <w:r w:rsidR="00A55B0E">
          <w:rPr>
            <w:rFonts w:cs="Arial"/>
            <w:lang w:val="en-US"/>
          </w:rPr>
          <w:t xml:space="preserve">and Project Software according to Section 4.7 </w:t>
        </w:r>
      </w:ins>
      <w:ins w:id="66" w:author="Thomas Hofmann" w:date="2016-03-24T14:52:00Z">
        <w:r w:rsidR="00CF730C" w:rsidRPr="00CF730C">
          <w:rPr>
            <w:rFonts w:cs="Arial"/>
            <w:lang w:val="en-US"/>
          </w:rPr>
          <w:t xml:space="preserve">with an exclusive, royalty-bearing license for applications in the </w:t>
        </w:r>
        <w:r w:rsidR="00CF730C">
          <w:rPr>
            <w:rFonts w:cs="Arial"/>
            <w:lang w:val="en-US"/>
          </w:rPr>
          <w:t>Company</w:t>
        </w:r>
        <w:r w:rsidR="00CF730C" w:rsidRPr="00CF730C">
          <w:rPr>
            <w:rFonts w:cs="Arial"/>
            <w:lang w:val="en-US"/>
          </w:rPr>
          <w:t xml:space="preserve"> Field, including the right to grant sublicenses (“</w:t>
        </w:r>
        <w:r w:rsidR="00CF730C" w:rsidRPr="00CF730C">
          <w:rPr>
            <w:rFonts w:cs="Arial"/>
            <w:b/>
            <w:lang w:val="en-US"/>
          </w:rPr>
          <w:t>Option</w:t>
        </w:r>
        <w:r w:rsidR="00CF730C" w:rsidRPr="00CF730C">
          <w:rPr>
            <w:rFonts w:cs="Arial"/>
            <w:lang w:val="en-US"/>
          </w:rPr>
          <w:t xml:space="preserve">”). </w:t>
        </w:r>
        <w:r w:rsidR="00CF730C">
          <w:rPr>
            <w:rFonts w:cs="Arial"/>
            <w:lang w:val="en-US"/>
          </w:rPr>
          <w:t xml:space="preserve">Company </w:t>
        </w:r>
        <w:r w:rsidR="00CF730C" w:rsidRPr="00CF730C">
          <w:rPr>
            <w:rFonts w:cs="Arial"/>
            <w:lang w:val="en-US"/>
          </w:rPr>
          <w:t xml:space="preserve">shall exercise the Option by a written notice to ETH Zurich. Upon exercise of the Option, the Parties shall negotiate in good faith a license agreement under fair and reasonable terms and conditions. Should the Parties not conclude a license within </w:t>
        </w:r>
        <w:del w:id="67" w:author="ETHZ" w:date="2016-03-24T17:32:00Z">
          <w:r w:rsidR="00123CC9" w:rsidDel="00A55B0E">
            <w:rPr>
              <w:rFonts w:cs="Arial"/>
              <w:lang w:val="en-US"/>
            </w:rPr>
            <w:delText>nine</w:delText>
          </w:r>
        </w:del>
      </w:ins>
      <w:ins w:id="68" w:author="ETHZ" w:date="2016-03-24T17:32:00Z">
        <w:r w:rsidR="00A55B0E">
          <w:rPr>
            <w:rFonts w:cs="Arial"/>
            <w:lang w:val="en-US"/>
          </w:rPr>
          <w:t>three</w:t>
        </w:r>
      </w:ins>
      <w:ins w:id="69" w:author="Thomas Hofmann" w:date="2016-03-24T14:52:00Z">
        <w:r w:rsidR="00123CC9">
          <w:rPr>
            <w:rFonts w:cs="Arial"/>
            <w:lang w:val="en-US"/>
          </w:rPr>
          <w:t xml:space="preserve"> </w:t>
        </w:r>
        <w:r w:rsidR="00CF730C" w:rsidRPr="00CF730C">
          <w:rPr>
            <w:rFonts w:cs="Arial"/>
            <w:lang w:val="en-US"/>
          </w:rPr>
          <w:t>(</w:t>
        </w:r>
      </w:ins>
      <w:ins w:id="70" w:author="ETHZ" w:date="2016-03-24T17:32:00Z">
        <w:r w:rsidR="00A55B0E">
          <w:rPr>
            <w:rFonts w:cs="Arial"/>
            <w:lang w:val="en-US"/>
          </w:rPr>
          <w:t>3</w:t>
        </w:r>
      </w:ins>
      <w:ins w:id="71" w:author="Thomas Hofmann" w:date="2016-03-24T14:52:00Z">
        <w:del w:id="72" w:author="ETHZ" w:date="2016-03-24T17:32:00Z">
          <w:r w:rsidR="00123CC9" w:rsidDel="00A55B0E">
            <w:rPr>
              <w:rFonts w:cs="Arial"/>
              <w:lang w:val="en-US"/>
            </w:rPr>
            <w:delText>9</w:delText>
          </w:r>
        </w:del>
        <w:r w:rsidR="00CF730C" w:rsidRPr="00CF730C">
          <w:rPr>
            <w:rFonts w:cs="Arial"/>
            <w:lang w:val="en-US"/>
          </w:rPr>
          <w:t>) months from the date of exercise of the O</w:t>
        </w:r>
        <w:r w:rsidR="00CF730C" w:rsidRPr="00CF730C">
          <w:rPr>
            <w:rFonts w:cs="Arial"/>
            <w:lang w:val="en-US"/>
          </w:rPr>
          <w:t>p</w:t>
        </w:r>
        <w:r w:rsidR="00CF730C" w:rsidRPr="00CF730C">
          <w:rPr>
            <w:rFonts w:cs="Arial"/>
            <w:lang w:val="en-US"/>
          </w:rPr>
          <w:t xml:space="preserve">tion, then </w:t>
        </w:r>
        <w:r w:rsidR="00CF730C">
          <w:rPr>
            <w:rFonts w:cs="Arial"/>
            <w:lang w:val="en-US"/>
          </w:rPr>
          <w:t>Company</w:t>
        </w:r>
        <w:r w:rsidR="00CF730C" w:rsidRPr="00CF730C">
          <w:rPr>
            <w:rFonts w:cs="Arial"/>
            <w:lang w:val="en-US"/>
          </w:rPr>
          <w:t xml:space="preserve"> shall retain the non-exclusive rights a</w:t>
        </w:r>
        <w:r w:rsidR="00CF730C" w:rsidRPr="00CF730C">
          <w:rPr>
            <w:rFonts w:cs="Arial"/>
            <w:lang w:val="en-US"/>
          </w:rPr>
          <w:t>c</w:t>
        </w:r>
        <w:r w:rsidR="00CF730C" w:rsidRPr="00CF730C">
          <w:rPr>
            <w:rFonts w:cs="Arial"/>
            <w:lang w:val="en-US"/>
          </w:rPr>
          <w:t xml:space="preserve">cording to </w:t>
        </w:r>
        <w:del w:id="73" w:author="ETHZ" w:date="2016-03-24T17:37:00Z">
          <w:r w:rsidR="00CF730C" w:rsidRPr="00CF730C" w:rsidDel="00A55B0E">
            <w:rPr>
              <w:rFonts w:cs="Arial"/>
              <w:lang w:val="en-US"/>
            </w:rPr>
            <w:delText>this</w:delText>
          </w:r>
        </w:del>
        <w:del w:id="74" w:author="ETHZ" w:date="2016-03-24T17:38:00Z">
          <w:r w:rsidR="00CF730C" w:rsidRPr="00CF730C" w:rsidDel="00A55B0E">
            <w:rPr>
              <w:rFonts w:cs="Arial"/>
              <w:lang w:val="en-US"/>
            </w:rPr>
            <w:delText xml:space="preserve"> </w:delText>
          </w:r>
        </w:del>
        <w:r w:rsidR="00CF730C" w:rsidRPr="00CF730C">
          <w:rPr>
            <w:rFonts w:cs="Arial"/>
            <w:lang w:val="en-US"/>
          </w:rPr>
          <w:t>Section 4.</w:t>
        </w:r>
      </w:ins>
      <w:ins w:id="75" w:author="ETHZ" w:date="2016-03-24T17:38:00Z">
        <w:r w:rsidR="00A55B0E">
          <w:rPr>
            <w:rFonts w:cs="Arial"/>
            <w:lang w:val="en-US"/>
          </w:rPr>
          <w:t>7</w:t>
        </w:r>
      </w:ins>
      <w:ins w:id="76" w:author="Thomas Hofmann" w:date="2016-03-24T14:52:00Z">
        <w:del w:id="77" w:author="ETHZ" w:date="2016-03-24T17:38:00Z">
          <w:r w:rsidR="00CF730C" w:rsidRPr="00CF730C" w:rsidDel="00A55B0E">
            <w:rPr>
              <w:rFonts w:cs="Arial"/>
              <w:lang w:val="en-US"/>
            </w:rPr>
            <w:delText>6</w:delText>
          </w:r>
        </w:del>
      </w:ins>
      <w:r w:rsidR="00CF730C" w:rsidRPr="00CF730C">
        <w:rPr>
          <w:rFonts w:cs="Arial"/>
          <w:lang w:val="en-US"/>
        </w:rPr>
        <w:t>.</w:t>
      </w:r>
    </w:p>
    <w:p w14:paraId="50FFE3AB" w14:textId="77777777" w:rsidR="00A55B0E" w:rsidRDefault="00A55B0E" w:rsidP="00A43075">
      <w:pPr>
        <w:spacing w:after="120" w:line="280" w:lineRule="atLeast"/>
        <w:ind w:left="675" w:hanging="675"/>
        <w:jc w:val="both"/>
        <w:rPr>
          <w:ins w:id="78" w:author="ETHZ" w:date="2016-03-24T17:39:00Z"/>
          <w:rFonts w:cs="Arial"/>
          <w:u w:val="single"/>
          <w:lang w:val="en-GB"/>
        </w:rPr>
      </w:pPr>
      <w:moveToRangeStart w:id="79" w:author="ETHZ" w:date="2016-03-24T17:39:00Z" w:name="move446604482"/>
      <w:moveTo w:id="80" w:author="ETHZ" w:date="2016-03-24T17:39:00Z">
        <w:r w:rsidRPr="00457F94">
          <w:rPr>
            <w:rFonts w:cs="Arial"/>
            <w:u w:val="single"/>
            <w:lang w:val="en-GB"/>
          </w:rPr>
          <w:t>Research Purposes and Background IP</w:t>
        </w:r>
      </w:moveTo>
      <w:moveToRangeEnd w:id="79"/>
    </w:p>
    <w:p w14:paraId="0A0E942B" w14:textId="03CDF7DC" w:rsidR="00FA22F0" w:rsidRPr="00B36CA2" w:rsidDel="00275C30" w:rsidRDefault="00B36CA2" w:rsidP="00FA22F0">
      <w:pPr>
        <w:spacing w:after="120" w:line="360" w:lineRule="auto"/>
        <w:ind w:left="675" w:hanging="675"/>
        <w:jc w:val="both"/>
        <w:rPr>
          <w:moveFrom w:id="81" w:author="ETHZ" w:date="2016-03-24T17:22:00Z"/>
          <w:rFonts w:cs="Arial"/>
          <w:szCs w:val="22"/>
          <w:u w:val="single"/>
          <w:lang w:val="en-GB"/>
        </w:rPr>
      </w:pPr>
      <w:moveFromRangeStart w:id="82" w:author="ETHZ" w:date="2016-03-24T17:22:00Z" w:name="move446603493"/>
      <w:moveFrom w:id="83" w:author="ETHZ" w:date="2016-03-24T17:22:00Z">
        <w:r w:rsidRPr="00B36CA2" w:rsidDel="00275C30">
          <w:rPr>
            <w:rFonts w:cs="Arial"/>
            <w:szCs w:val="22"/>
            <w:lang w:val="en-GB"/>
          </w:rPr>
          <w:tab/>
        </w:r>
        <w:r w:rsidRPr="00B36CA2" w:rsidDel="00275C30">
          <w:rPr>
            <w:rFonts w:cs="Arial"/>
            <w:szCs w:val="22"/>
            <w:u w:val="single"/>
            <w:lang w:val="en-GB"/>
          </w:rPr>
          <w:t>Project Software</w:t>
        </w:r>
      </w:moveFrom>
    </w:p>
    <w:moveFromRangeEnd w:id="82"/>
    <w:p w14:paraId="6265D09F" w14:textId="1A08C360" w:rsidR="00C82708" w:rsidRPr="00CC51BD" w:rsidDel="00A55B0E" w:rsidRDefault="00C32B11" w:rsidP="0036172D">
      <w:pPr>
        <w:spacing w:after="120" w:line="280" w:lineRule="atLeast"/>
        <w:ind w:left="675" w:hanging="675"/>
        <w:jc w:val="both"/>
        <w:rPr>
          <w:del w:id="84" w:author="ETHZ" w:date="2016-03-24T17:38:00Z"/>
          <w:lang w:val="en-US"/>
          <w:rPrChange w:id="85" w:author="Thomas Hofmann" w:date="2016-03-24T14:52:00Z">
            <w:rPr>
              <w:del w:id="86" w:author="ETHZ" w:date="2016-03-24T17:38:00Z"/>
              <w:lang w:val="en-GB"/>
            </w:rPr>
          </w:rPrChange>
        </w:rPr>
      </w:pPr>
      <w:r>
        <w:rPr>
          <w:lang w:val="en-US"/>
        </w:rPr>
        <w:t>4.</w:t>
      </w:r>
      <w:del w:id="87" w:author="Thomas Hofmann" w:date="2016-03-24T14:52:00Z">
        <w:r w:rsidR="00CE338F">
          <w:rPr>
            <w:lang w:val="en-US"/>
          </w:rPr>
          <w:delText>10</w:delText>
        </w:r>
      </w:del>
      <w:ins w:id="88" w:author="Thomas Hofmann" w:date="2016-03-24T14:52:00Z">
        <w:r w:rsidR="000D07F7">
          <w:rPr>
            <w:lang w:val="en-US"/>
          </w:rPr>
          <w:t>9</w:t>
        </w:r>
      </w:ins>
      <w:r>
        <w:rPr>
          <w:lang w:val="en-US"/>
        </w:rPr>
        <w:tab/>
      </w:r>
      <w:del w:id="89" w:author="ETHZ" w:date="2016-03-24T17:38:00Z">
        <w:r w:rsidR="00D97A78" w:rsidDel="00A55B0E">
          <w:rPr>
            <w:rFonts w:cs="Arial"/>
            <w:szCs w:val="22"/>
            <w:lang w:val="en-US"/>
          </w:rPr>
          <w:delText>ETH Zurich</w:delText>
        </w:r>
        <w:r w:rsidRPr="002174AF" w:rsidDel="00A55B0E">
          <w:rPr>
            <w:lang w:val="en-US"/>
          </w:rPr>
          <w:delText xml:space="preserve"> hereby grant</w:delText>
        </w:r>
        <w:r w:rsidR="00491965" w:rsidDel="00A55B0E">
          <w:rPr>
            <w:lang w:val="en-US"/>
          </w:rPr>
          <w:delText>s</w:delText>
        </w:r>
        <w:r w:rsidRPr="002174AF" w:rsidDel="00A55B0E">
          <w:rPr>
            <w:lang w:val="en-US"/>
          </w:rPr>
          <w:delText xml:space="preserve"> </w:delText>
        </w:r>
        <w:r w:rsidDel="00A55B0E">
          <w:rPr>
            <w:lang w:val="en-US"/>
          </w:rPr>
          <w:delText xml:space="preserve">to </w:delText>
        </w:r>
        <w:r w:rsidR="00514159" w:rsidDel="00A55B0E">
          <w:rPr>
            <w:lang w:val="en-US"/>
          </w:rPr>
          <w:delText>Company</w:delText>
        </w:r>
        <w:r w:rsidRPr="002174AF" w:rsidDel="00A55B0E">
          <w:rPr>
            <w:lang w:val="en-US"/>
          </w:rPr>
          <w:delText xml:space="preserve"> </w:delText>
        </w:r>
        <w:r w:rsidRPr="00C60801" w:rsidDel="00A55B0E">
          <w:rPr>
            <w:lang w:val="en-US"/>
          </w:rPr>
          <w:delText>a non-exclusive</w:delText>
        </w:r>
        <w:r w:rsidDel="00A55B0E">
          <w:rPr>
            <w:lang w:val="en-US"/>
          </w:rPr>
          <w:delText xml:space="preserve">, </w:delText>
        </w:r>
        <w:r w:rsidRPr="002174AF" w:rsidDel="00A55B0E">
          <w:rPr>
            <w:lang w:val="en-US"/>
          </w:rPr>
          <w:delText>royalty-free</w:delText>
        </w:r>
        <w:r w:rsidDel="00A55B0E">
          <w:rPr>
            <w:lang w:val="en-US"/>
          </w:rPr>
          <w:delText>, fully paid-up, worl</w:delText>
        </w:r>
        <w:r w:rsidDel="00A55B0E">
          <w:rPr>
            <w:lang w:val="en-US"/>
          </w:rPr>
          <w:delText>d</w:delText>
        </w:r>
        <w:r w:rsidDel="00A55B0E">
          <w:rPr>
            <w:lang w:val="en-US"/>
          </w:rPr>
          <w:delText>wide</w:delText>
        </w:r>
        <w:r w:rsidRPr="002174AF" w:rsidDel="00A55B0E">
          <w:rPr>
            <w:lang w:val="en-US"/>
          </w:rPr>
          <w:delText xml:space="preserve"> license to copy, modify, adapt, translate, di</w:delText>
        </w:r>
        <w:r w:rsidRPr="002174AF" w:rsidDel="00A55B0E">
          <w:rPr>
            <w:lang w:val="en-US"/>
          </w:rPr>
          <w:delText>s</w:delText>
        </w:r>
        <w:r w:rsidRPr="002174AF" w:rsidDel="00A55B0E">
          <w:rPr>
            <w:lang w:val="en-US"/>
          </w:rPr>
          <w:delText>tribute, s</w:delText>
        </w:r>
        <w:r w:rsidDel="00A55B0E">
          <w:rPr>
            <w:lang w:val="en-US"/>
          </w:rPr>
          <w:delText>ell</w:delText>
        </w:r>
        <w:r w:rsidRPr="002174AF" w:rsidDel="00A55B0E">
          <w:rPr>
            <w:lang w:val="en-US"/>
          </w:rPr>
          <w:delText xml:space="preserve">, display and run </w:delText>
        </w:r>
        <w:r w:rsidDel="00A55B0E">
          <w:rPr>
            <w:lang w:val="en-US"/>
          </w:rPr>
          <w:delText>Project Sof</w:delText>
        </w:r>
        <w:r w:rsidDel="00A55B0E">
          <w:rPr>
            <w:lang w:val="en-US"/>
          </w:rPr>
          <w:delText>t</w:delText>
        </w:r>
        <w:r w:rsidDel="00A55B0E">
          <w:rPr>
            <w:lang w:val="en-US"/>
          </w:rPr>
          <w:delText xml:space="preserve">ware solely developed by </w:delText>
        </w:r>
        <w:r w:rsidR="00D97A78" w:rsidDel="00A55B0E">
          <w:rPr>
            <w:lang w:val="en-US"/>
          </w:rPr>
          <w:delText>ETH Zurich</w:delText>
        </w:r>
        <w:r w:rsidDel="00A55B0E">
          <w:rPr>
            <w:lang w:val="en-US"/>
          </w:rPr>
          <w:delText xml:space="preserve"> in </w:delText>
        </w:r>
        <w:r w:rsidR="00514159" w:rsidDel="00A55B0E">
          <w:rPr>
            <w:lang w:val="en-US"/>
          </w:rPr>
          <w:delText>Company</w:delText>
        </w:r>
        <w:r w:rsidDel="00A55B0E">
          <w:rPr>
            <w:lang w:val="en-US"/>
          </w:rPr>
          <w:delText xml:space="preserve"> Field with the right to grant sublicenses to its Affil</w:delText>
        </w:r>
        <w:r w:rsidDel="00A55B0E">
          <w:rPr>
            <w:lang w:val="en-US"/>
          </w:rPr>
          <w:delText>i</w:delText>
        </w:r>
        <w:r w:rsidDel="00A55B0E">
          <w:rPr>
            <w:lang w:val="en-US"/>
          </w:rPr>
          <w:delText>ates and suppliers</w:delText>
        </w:r>
        <w:r w:rsidRPr="002174AF" w:rsidDel="00A55B0E">
          <w:rPr>
            <w:lang w:val="en-US"/>
          </w:rPr>
          <w:delText xml:space="preserve">, </w:delText>
        </w:r>
      </w:del>
      <w:del w:id="90" w:author="ETHZ" w:date="2016-03-24T17:22:00Z">
        <w:r w:rsidRPr="002174AF" w:rsidDel="00275C30">
          <w:rPr>
            <w:lang w:val="en-US"/>
          </w:rPr>
          <w:delText xml:space="preserve">provided that </w:delText>
        </w:r>
        <w:r w:rsidR="00514159" w:rsidDel="00275C30">
          <w:rPr>
            <w:lang w:val="en-US"/>
          </w:rPr>
          <w:delText>Company</w:delText>
        </w:r>
        <w:r w:rsidRPr="002174AF" w:rsidDel="00275C30">
          <w:rPr>
            <w:lang w:val="en-US"/>
          </w:rPr>
          <w:delText xml:space="preserve"> shall not pass the source code of such </w:delText>
        </w:r>
        <w:r w:rsidDel="00275C30">
          <w:rPr>
            <w:lang w:val="en-US"/>
          </w:rPr>
          <w:delText>Project S</w:delText>
        </w:r>
        <w:r w:rsidRPr="002174AF" w:rsidDel="00275C30">
          <w:rPr>
            <w:lang w:val="en-US"/>
          </w:rPr>
          <w:delText xml:space="preserve">oftware </w:delText>
        </w:r>
        <w:r w:rsidDel="00275C30">
          <w:rPr>
            <w:lang w:val="en-US"/>
          </w:rPr>
          <w:delText xml:space="preserve">solely developed by </w:delText>
        </w:r>
        <w:r w:rsidR="00E31B68" w:rsidDel="00275C30">
          <w:rPr>
            <w:lang w:val="en-US"/>
          </w:rPr>
          <w:delText>ETH</w:delText>
        </w:r>
        <w:r w:rsidR="00D97A78" w:rsidDel="00275C30">
          <w:rPr>
            <w:lang w:val="en-US"/>
          </w:rPr>
          <w:delText xml:space="preserve"> Zurich</w:delText>
        </w:r>
        <w:r w:rsidR="00E43107" w:rsidDel="00275C30">
          <w:rPr>
            <w:lang w:val="en-US"/>
          </w:rPr>
          <w:delText xml:space="preserve"> </w:delText>
        </w:r>
        <w:r w:rsidDel="00275C30">
          <w:rPr>
            <w:lang w:val="en-US"/>
          </w:rPr>
          <w:delText>to any ot</w:delText>
        </w:r>
        <w:r w:rsidDel="00275C30">
          <w:rPr>
            <w:lang w:val="en-US"/>
          </w:rPr>
          <w:delText>h</w:delText>
        </w:r>
        <w:r w:rsidDel="00275C30">
          <w:rPr>
            <w:lang w:val="en-US"/>
          </w:rPr>
          <w:delText>er pa</w:delText>
        </w:r>
        <w:r w:rsidDel="00275C30">
          <w:rPr>
            <w:lang w:val="en-US"/>
          </w:rPr>
          <w:delText>r</w:delText>
        </w:r>
        <w:r w:rsidDel="00275C30">
          <w:rPr>
            <w:lang w:val="en-US"/>
          </w:rPr>
          <w:delText>ty than</w:delText>
        </w:r>
        <w:r w:rsidRPr="002174AF" w:rsidDel="00275C30">
          <w:rPr>
            <w:lang w:val="en-US"/>
          </w:rPr>
          <w:delText xml:space="preserve"> Affiliates </w:delText>
        </w:r>
        <w:r w:rsidDel="00275C30">
          <w:rPr>
            <w:lang w:val="en-US"/>
          </w:rPr>
          <w:delText xml:space="preserve">of </w:delText>
        </w:r>
        <w:r w:rsidR="00514159" w:rsidDel="00275C30">
          <w:rPr>
            <w:lang w:val="en-US"/>
          </w:rPr>
          <w:delText>Company</w:delText>
        </w:r>
        <w:r w:rsidDel="00275C30">
          <w:rPr>
            <w:lang w:val="en-US"/>
          </w:rPr>
          <w:delText xml:space="preserve"> </w:delText>
        </w:r>
        <w:r w:rsidRPr="002174AF" w:rsidDel="00275C30">
          <w:rPr>
            <w:lang w:val="en-US"/>
          </w:rPr>
          <w:delText xml:space="preserve">without </w:delText>
        </w:r>
        <w:r w:rsidR="00E31B68" w:rsidDel="00275C30">
          <w:rPr>
            <w:lang w:val="en-US"/>
          </w:rPr>
          <w:delText>ETH</w:delText>
        </w:r>
        <w:r w:rsidR="00D97A78" w:rsidDel="00275C30">
          <w:rPr>
            <w:lang w:val="en-US"/>
          </w:rPr>
          <w:delText xml:space="preserve"> Zurich</w:delText>
        </w:r>
        <w:r w:rsidRPr="002174AF" w:rsidDel="00275C30">
          <w:rPr>
            <w:lang w:val="en-US"/>
          </w:rPr>
          <w:delText>’ prior written a</w:delText>
        </w:r>
        <w:r w:rsidRPr="002174AF" w:rsidDel="00275C30">
          <w:rPr>
            <w:lang w:val="en-US"/>
          </w:rPr>
          <w:delText>p</w:delText>
        </w:r>
        <w:r w:rsidRPr="002174AF" w:rsidDel="00275C30">
          <w:rPr>
            <w:lang w:val="en-US"/>
          </w:rPr>
          <w:delText xml:space="preserve">proval. </w:delText>
        </w:r>
      </w:del>
      <w:del w:id="91" w:author="ETHZ" w:date="2016-03-24T17:38:00Z">
        <w:r w:rsidRPr="00DC5A8A" w:rsidDel="00A55B0E">
          <w:rPr>
            <w:rFonts w:cs="Arial"/>
            <w:szCs w:val="22"/>
            <w:lang w:val="en-GB"/>
          </w:rPr>
          <w:delText>For jointly</w:delText>
        </w:r>
        <w:r w:rsidDel="00A55B0E">
          <w:rPr>
            <w:rFonts w:cs="Arial"/>
            <w:szCs w:val="22"/>
            <w:lang w:val="en-GB"/>
          </w:rPr>
          <w:delText xml:space="preserve"> developed</w:delText>
        </w:r>
        <w:r w:rsidRPr="00DC5A8A" w:rsidDel="00A55B0E">
          <w:rPr>
            <w:rFonts w:cs="Arial"/>
            <w:szCs w:val="22"/>
            <w:lang w:val="en-GB"/>
          </w:rPr>
          <w:delText xml:space="preserve"> Project Software,</w:delText>
        </w:r>
        <w:r w:rsidRPr="00664D51" w:rsidDel="00A55B0E">
          <w:rPr>
            <w:lang w:val="en-US"/>
          </w:rPr>
          <w:delText xml:space="preserve"> the Parties grant to each other </w:delText>
        </w:r>
        <w:r w:rsidRPr="00C60801" w:rsidDel="00A55B0E">
          <w:rPr>
            <w:rFonts w:cs="Arial"/>
            <w:lang w:val="en-US"/>
          </w:rPr>
          <w:delText>a non-exclusive</w:delText>
        </w:r>
        <w:r w:rsidDel="00A55B0E">
          <w:rPr>
            <w:lang w:val="en-US"/>
          </w:rPr>
          <w:delText xml:space="preserve">, </w:delText>
        </w:r>
        <w:r w:rsidRPr="00664D51" w:rsidDel="00A55B0E">
          <w:rPr>
            <w:lang w:val="en-US"/>
          </w:rPr>
          <w:delText>royalty-free, fully paid-up worldwide license to copy, modify, adapt, translate, di</w:delText>
        </w:r>
        <w:r w:rsidRPr="00664D51" w:rsidDel="00A55B0E">
          <w:rPr>
            <w:lang w:val="en-US"/>
          </w:rPr>
          <w:delText>s</w:delText>
        </w:r>
        <w:r w:rsidRPr="00664D51" w:rsidDel="00A55B0E">
          <w:rPr>
            <w:lang w:val="en-US"/>
          </w:rPr>
          <w:delText>tribute, sell, display and run the join</w:delText>
        </w:r>
        <w:r w:rsidRPr="00664D51" w:rsidDel="00A55B0E">
          <w:rPr>
            <w:lang w:val="en-US"/>
          </w:rPr>
          <w:delText>t</w:delText>
        </w:r>
        <w:r w:rsidRPr="00664D51" w:rsidDel="00A55B0E">
          <w:rPr>
            <w:lang w:val="en-US"/>
          </w:rPr>
          <w:delText xml:space="preserve">ly </w:delText>
        </w:r>
        <w:r w:rsidDel="00A55B0E">
          <w:rPr>
            <w:lang w:val="en-US"/>
          </w:rPr>
          <w:delText>developed Project Sof</w:delText>
        </w:r>
        <w:r w:rsidDel="00A55B0E">
          <w:rPr>
            <w:lang w:val="en-US"/>
          </w:rPr>
          <w:delText>t</w:delText>
        </w:r>
        <w:r w:rsidDel="00A55B0E">
          <w:rPr>
            <w:lang w:val="en-US"/>
          </w:rPr>
          <w:delText>ware</w:delText>
        </w:r>
        <w:r w:rsidRPr="00664D51" w:rsidDel="00A55B0E">
          <w:rPr>
            <w:lang w:val="en-US"/>
          </w:rPr>
          <w:delText xml:space="preserve"> </w:delText>
        </w:r>
        <w:r w:rsidRPr="00C60801" w:rsidDel="00A55B0E">
          <w:rPr>
            <w:lang w:val="en-US"/>
          </w:rPr>
          <w:delText>in any field</w:delText>
        </w:r>
        <w:r w:rsidRPr="00664D51" w:rsidDel="00A55B0E">
          <w:rPr>
            <w:lang w:val="en-US"/>
          </w:rPr>
          <w:delText xml:space="preserve"> with the right to g</w:delText>
        </w:r>
        <w:r w:rsidRPr="00586B6E" w:rsidDel="00A55B0E">
          <w:rPr>
            <w:lang w:val="en-US"/>
          </w:rPr>
          <w:delText>rant sublicen</w:delText>
        </w:r>
        <w:r w:rsidRPr="00586B6E" w:rsidDel="00A55B0E">
          <w:rPr>
            <w:lang w:val="en-US"/>
          </w:rPr>
          <w:delText>s</w:delText>
        </w:r>
        <w:r w:rsidRPr="00586B6E" w:rsidDel="00A55B0E">
          <w:rPr>
            <w:lang w:val="en-US"/>
          </w:rPr>
          <w:delText>es</w:delText>
        </w:r>
      </w:del>
      <w:ins w:id="92" w:author="Thomas Hofmann" w:date="2016-03-24T14:52:00Z">
        <w:del w:id="93" w:author="ETHZ" w:date="2016-03-24T17:38:00Z">
          <w:r w:rsidRPr="002174AF" w:rsidDel="00A55B0E">
            <w:rPr>
              <w:lang w:val="en-US"/>
            </w:rPr>
            <w:delText xml:space="preserve">. </w:delText>
          </w:r>
          <w:r w:rsidR="00BD22B7" w:rsidRPr="00BD22B7" w:rsidDel="00A55B0E">
            <w:rPr>
              <w:rFonts w:cs="Arial"/>
              <w:szCs w:val="22"/>
              <w:lang w:val="en-GB"/>
            </w:rPr>
            <w:delText>For jointly developed Project Software,</w:delText>
          </w:r>
          <w:r w:rsidR="00BD22B7" w:rsidRPr="00BD22B7" w:rsidDel="00A55B0E">
            <w:rPr>
              <w:rFonts w:cs="Arial"/>
              <w:szCs w:val="22"/>
              <w:lang w:val="en-US"/>
            </w:rPr>
            <w:delText xml:space="preserve"> each Party is free to use and grant license in its own name for such Project Software without co</w:delText>
          </w:r>
          <w:r w:rsidR="00BD22B7" w:rsidRPr="00BD22B7" w:rsidDel="00A55B0E">
            <w:rPr>
              <w:rFonts w:cs="Arial"/>
              <w:szCs w:val="22"/>
              <w:lang w:val="en-US"/>
            </w:rPr>
            <w:delText>m</w:delText>
          </w:r>
          <w:r w:rsidR="00BD22B7" w:rsidRPr="00BD22B7" w:rsidDel="00A55B0E">
            <w:rPr>
              <w:rFonts w:cs="Arial"/>
              <w:szCs w:val="22"/>
              <w:lang w:val="en-US"/>
            </w:rPr>
            <w:delText>pensating each other and without a</w:delText>
          </w:r>
          <w:r w:rsidR="00BD22B7" w:rsidRPr="00BD22B7" w:rsidDel="00A55B0E">
            <w:rPr>
              <w:rFonts w:cs="Arial"/>
              <w:szCs w:val="22"/>
              <w:lang w:val="en-US"/>
            </w:rPr>
            <w:delText>c</w:delText>
          </w:r>
          <w:r w:rsidR="00BD22B7" w:rsidRPr="00BD22B7" w:rsidDel="00A55B0E">
            <w:rPr>
              <w:rFonts w:cs="Arial"/>
              <w:szCs w:val="22"/>
              <w:lang w:val="en-US"/>
            </w:rPr>
            <w:delText>counting and reporting to each other</w:delText>
          </w:r>
        </w:del>
      </w:ins>
      <w:del w:id="94" w:author="ETHZ" w:date="2016-03-24T17:38:00Z">
        <w:r w:rsidR="00BD22B7" w:rsidRPr="00BD22B7" w:rsidDel="00A55B0E">
          <w:rPr>
            <w:rFonts w:cs="Arial"/>
            <w:szCs w:val="22"/>
            <w:lang w:val="en-US"/>
          </w:rPr>
          <w:delText>.</w:delText>
        </w:r>
      </w:del>
    </w:p>
    <w:p w14:paraId="4CFDEABE" w14:textId="77777777" w:rsidR="00A43075" w:rsidRPr="00D71497" w:rsidRDefault="00A43075" w:rsidP="00A43075">
      <w:pPr>
        <w:spacing w:after="120" w:line="280" w:lineRule="atLeast"/>
        <w:ind w:left="675" w:hanging="675"/>
        <w:jc w:val="both"/>
        <w:rPr>
          <w:del w:id="95" w:author="Thomas Hofmann" w:date="2016-03-24T14:52:00Z"/>
          <w:rFonts w:cs="Arial"/>
          <w:lang w:val="en-US"/>
        </w:rPr>
      </w:pPr>
      <w:del w:id="96" w:author="Thomas Hofmann" w:date="2016-03-24T14:52:00Z">
        <w:r>
          <w:rPr>
            <w:rFonts w:cs="Arial"/>
            <w:lang w:val="en-US"/>
          </w:rPr>
          <w:delText>4.1</w:delText>
        </w:r>
        <w:r w:rsidR="00CE338F">
          <w:rPr>
            <w:rFonts w:cs="Arial"/>
            <w:lang w:val="en-US"/>
          </w:rPr>
          <w:delText>1</w:delText>
        </w:r>
        <w:r>
          <w:rPr>
            <w:rFonts w:cs="Arial"/>
            <w:lang w:val="en-US"/>
          </w:rPr>
          <w:tab/>
          <w:delText>For Project D</w:delText>
        </w:r>
        <w:r w:rsidRPr="00D71497">
          <w:rPr>
            <w:rFonts w:cs="Arial"/>
            <w:lang w:val="en-US"/>
          </w:rPr>
          <w:delText xml:space="preserve">esigns and </w:delText>
        </w:r>
        <w:r>
          <w:rPr>
            <w:rFonts w:cs="Arial"/>
            <w:lang w:val="en-US"/>
          </w:rPr>
          <w:delText>Project T</w:delText>
        </w:r>
        <w:r w:rsidRPr="00D71497">
          <w:rPr>
            <w:rFonts w:cs="Arial"/>
            <w:lang w:val="en-US"/>
          </w:rPr>
          <w:delText>opographies</w:delText>
        </w:r>
        <w:r>
          <w:rPr>
            <w:rFonts w:cs="Arial"/>
            <w:lang w:val="en-US"/>
          </w:rPr>
          <w:delText>, the same</w:delText>
        </w:r>
        <w:r w:rsidRPr="00D71497">
          <w:rPr>
            <w:rFonts w:cs="Arial"/>
            <w:lang w:val="en-US"/>
          </w:rPr>
          <w:delText xml:space="preserve"> regulations as for </w:delText>
        </w:r>
        <w:r>
          <w:rPr>
            <w:rFonts w:cs="Arial"/>
            <w:lang w:val="en-US"/>
          </w:rPr>
          <w:delText>Project</w:delText>
        </w:r>
        <w:r w:rsidRPr="00D71497">
          <w:rPr>
            <w:rFonts w:cs="Arial"/>
            <w:lang w:val="en-US"/>
          </w:rPr>
          <w:delText xml:space="preserve"> Inve</w:delText>
        </w:r>
        <w:r w:rsidRPr="00D71497">
          <w:rPr>
            <w:rFonts w:cs="Arial"/>
            <w:lang w:val="en-US"/>
          </w:rPr>
          <w:delText>n</w:delText>
        </w:r>
        <w:r w:rsidRPr="00D71497">
          <w:rPr>
            <w:rFonts w:cs="Arial"/>
            <w:lang w:val="en-US"/>
          </w:rPr>
          <w:delText xml:space="preserve">tions </w:delText>
        </w:r>
        <w:r>
          <w:rPr>
            <w:rFonts w:cs="Arial"/>
            <w:lang w:val="en-US"/>
          </w:rPr>
          <w:delText>shall apply</w:delText>
        </w:r>
        <w:r w:rsidRPr="00D71497">
          <w:rPr>
            <w:rFonts w:cs="Arial"/>
            <w:lang w:val="en-US"/>
          </w:rPr>
          <w:delText xml:space="preserve">. </w:delText>
        </w:r>
      </w:del>
    </w:p>
    <w:p w14:paraId="00AC2A8F" w14:textId="6A589E4C" w:rsidR="00BD22B7" w:rsidRPr="00D71497" w:rsidRDefault="00A43075" w:rsidP="00A43075">
      <w:pPr>
        <w:spacing w:after="120" w:line="280" w:lineRule="atLeast"/>
        <w:ind w:left="675" w:hanging="675"/>
        <w:jc w:val="both"/>
        <w:rPr>
          <w:rFonts w:cs="Arial"/>
          <w:lang w:val="en-US"/>
        </w:rPr>
      </w:pPr>
      <w:del w:id="97" w:author="Thomas Hofmann" w:date="2016-03-24T14:52:00Z">
        <w:r w:rsidRPr="00D71497">
          <w:rPr>
            <w:rFonts w:cs="Arial"/>
            <w:lang w:val="en-US"/>
          </w:rPr>
          <w:delText>4.</w:delText>
        </w:r>
        <w:r>
          <w:rPr>
            <w:rFonts w:cs="Arial"/>
            <w:lang w:val="en-US"/>
          </w:rPr>
          <w:delText>1</w:delText>
        </w:r>
        <w:r w:rsidR="00CE338F">
          <w:rPr>
            <w:rFonts w:cs="Arial"/>
            <w:lang w:val="en-US"/>
          </w:rPr>
          <w:delText>2</w:delText>
        </w:r>
      </w:del>
      <w:ins w:id="98" w:author="Thomas Hofmann" w:date="2016-03-24T14:52:00Z">
        <w:del w:id="99" w:author="ETHZ" w:date="2016-03-24T17:38:00Z">
          <w:r w:rsidRPr="00D71497" w:rsidDel="00A55B0E">
            <w:rPr>
              <w:rFonts w:cs="Arial"/>
              <w:lang w:val="en-US"/>
            </w:rPr>
            <w:delText>4.</w:delText>
          </w:r>
          <w:r w:rsidDel="00A55B0E">
            <w:rPr>
              <w:rFonts w:cs="Arial"/>
              <w:lang w:val="en-US"/>
            </w:rPr>
            <w:delText>1</w:delText>
          </w:r>
          <w:r w:rsidR="00C46146" w:rsidDel="00A55B0E">
            <w:rPr>
              <w:rFonts w:cs="Arial"/>
              <w:lang w:val="en-US"/>
            </w:rPr>
            <w:delText>0</w:delText>
          </w:r>
        </w:del>
      </w:ins>
      <w:del w:id="100" w:author="ETHZ" w:date="2016-03-24T17:38:00Z">
        <w:r w:rsidRPr="00D71497" w:rsidDel="00A55B0E">
          <w:rPr>
            <w:rFonts w:cs="Arial"/>
            <w:lang w:val="en-US"/>
          </w:rPr>
          <w:tab/>
        </w:r>
      </w:del>
      <w:r w:rsidR="00733F61" w:rsidRPr="00733F61">
        <w:rPr>
          <w:rFonts w:cs="Arial"/>
          <w:szCs w:val="22"/>
          <w:lang w:val="en-US"/>
        </w:rPr>
        <w:t xml:space="preserve">ETH Zurich </w:t>
      </w:r>
      <w:del w:id="101" w:author="ETHZ" w:date="2016-03-24T17:39:00Z">
        <w:r w:rsidR="00733F61" w:rsidRPr="00733F61" w:rsidDel="00A55B0E">
          <w:rPr>
            <w:rFonts w:cs="Arial"/>
            <w:szCs w:val="22"/>
            <w:lang w:val="en-US"/>
          </w:rPr>
          <w:delText xml:space="preserve">has </w:delText>
        </w:r>
      </w:del>
      <w:ins w:id="102" w:author="ETHZ" w:date="2016-03-24T17:39:00Z">
        <w:r w:rsidR="00A55B0E">
          <w:rPr>
            <w:rFonts w:cs="Arial"/>
            <w:szCs w:val="22"/>
            <w:lang w:val="en-US"/>
          </w:rPr>
          <w:t>retains in any event</w:t>
        </w:r>
        <w:r w:rsidR="00A55B0E" w:rsidRPr="00733F61">
          <w:rPr>
            <w:rFonts w:cs="Arial"/>
            <w:szCs w:val="22"/>
            <w:lang w:val="en-US"/>
          </w:rPr>
          <w:t xml:space="preserve"> </w:t>
        </w:r>
      </w:ins>
      <w:r>
        <w:rPr>
          <w:rFonts w:cs="Arial"/>
          <w:lang w:val="en-US"/>
        </w:rPr>
        <w:t xml:space="preserve">the </w:t>
      </w:r>
      <w:r w:rsidRPr="00D71497">
        <w:rPr>
          <w:rFonts w:cs="Arial"/>
          <w:lang w:val="en-US"/>
        </w:rPr>
        <w:t>right to use all Project Results</w:t>
      </w:r>
      <w:r>
        <w:rPr>
          <w:rFonts w:cs="Arial"/>
          <w:lang w:val="en-US"/>
        </w:rPr>
        <w:t>, protected or not,</w:t>
      </w:r>
      <w:commentRangeStart w:id="103"/>
      <w:r w:rsidRPr="00D71497">
        <w:rPr>
          <w:rFonts w:cs="Arial"/>
          <w:lang w:val="en-US"/>
        </w:rPr>
        <w:t xml:space="preserve"> </w:t>
      </w:r>
      <w:ins w:id="104" w:author="Thomas Hofmann" w:date="2016-03-24T14:52:00Z">
        <w:r w:rsidR="00C00158">
          <w:rPr>
            <w:rFonts w:cs="Arial"/>
            <w:lang w:val="en-US"/>
          </w:rPr>
          <w:t>inclu</w:t>
        </w:r>
        <w:r w:rsidR="00C00158">
          <w:rPr>
            <w:rFonts w:cs="Arial"/>
            <w:lang w:val="en-US"/>
          </w:rPr>
          <w:t>d</w:t>
        </w:r>
        <w:r w:rsidR="00C00158">
          <w:rPr>
            <w:rFonts w:cs="Arial"/>
            <w:lang w:val="en-US"/>
          </w:rPr>
          <w:t xml:space="preserve">ing jointly developed Project Software, </w:t>
        </w:r>
      </w:ins>
      <w:commentRangeEnd w:id="103"/>
      <w:r w:rsidR="00A55B0E">
        <w:rPr>
          <w:rStyle w:val="Kommentarzeichen"/>
        </w:rPr>
        <w:commentReference w:id="103"/>
      </w:r>
      <w:r w:rsidRPr="00D71497">
        <w:rPr>
          <w:rFonts w:cs="Arial"/>
          <w:lang w:val="en-US"/>
        </w:rPr>
        <w:t>for research and teaching purposes in a</w:t>
      </w:r>
      <w:r>
        <w:rPr>
          <w:rFonts w:cs="Arial"/>
          <w:lang w:val="en-US"/>
        </w:rPr>
        <w:t>ny</w:t>
      </w:r>
      <w:r w:rsidRPr="00D71497">
        <w:rPr>
          <w:rFonts w:cs="Arial"/>
          <w:lang w:val="en-US"/>
        </w:rPr>
        <w:t xml:space="preserve"> field</w:t>
      </w:r>
      <w:r>
        <w:rPr>
          <w:rFonts w:cs="Arial"/>
          <w:lang w:val="en-US"/>
        </w:rPr>
        <w:t xml:space="preserve">, </w:t>
      </w:r>
      <w:r w:rsidRPr="00C60801">
        <w:rPr>
          <w:rFonts w:cs="Arial"/>
          <w:lang w:val="en-US"/>
        </w:rPr>
        <w:t>i</w:t>
      </w:r>
      <w:r w:rsidRPr="00C60801">
        <w:rPr>
          <w:rFonts w:cs="Arial"/>
          <w:lang w:val="en-US"/>
        </w:rPr>
        <w:t>n</w:t>
      </w:r>
      <w:r w:rsidRPr="00C60801">
        <w:rPr>
          <w:rFonts w:cs="Arial"/>
          <w:lang w:val="en-US"/>
        </w:rPr>
        <w:t>cluding for third-party funded research.</w:t>
      </w:r>
    </w:p>
    <w:p w14:paraId="1F84FB37" w14:textId="59B72BF9" w:rsidR="00457F94" w:rsidDel="00C463F5" w:rsidRDefault="00A43075" w:rsidP="00A43075">
      <w:pPr>
        <w:spacing w:after="120" w:line="280" w:lineRule="atLeast"/>
        <w:ind w:left="675" w:hanging="675"/>
        <w:jc w:val="both"/>
        <w:rPr>
          <w:ins w:id="105" w:author="Thomas Hofmann" w:date="2016-03-24T14:52:00Z"/>
          <w:del w:id="106" w:author="ETHZ" w:date="2016-03-24T17:41:00Z"/>
          <w:rFonts w:cs="Arial"/>
          <w:lang w:val="en-GB"/>
        </w:rPr>
      </w:pPr>
      <w:del w:id="107" w:author="ETHZ" w:date="2016-03-24T17:41:00Z">
        <w:r w:rsidRPr="00D71497" w:rsidDel="00C463F5">
          <w:rPr>
            <w:rFonts w:cs="Arial"/>
            <w:lang w:val="en-US"/>
          </w:rPr>
          <w:delText>4.</w:delText>
        </w:r>
        <w:r w:rsidDel="00C463F5">
          <w:rPr>
            <w:rFonts w:cs="Arial"/>
            <w:lang w:val="en-US"/>
          </w:rPr>
          <w:delText>1</w:delText>
        </w:r>
        <w:r w:rsidR="00CE338F" w:rsidDel="00C463F5">
          <w:rPr>
            <w:rFonts w:cs="Arial"/>
            <w:lang w:val="en-US"/>
          </w:rPr>
          <w:delText>3</w:delText>
        </w:r>
        <w:r w:rsidRPr="00D71497" w:rsidDel="00C463F5">
          <w:rPr>
            <w:rFonts w:cs="Arial"/>
            <w:lang w:val="en-US"/>
          </w:rPr>
          <w:tab/>
        </w:r>
      </w:del>
      <w:ins w:id="108" w:author="Thomas Hofmann" w:date="2016-03-24T14:52:00Z">
        <w:del w:id="109" w:author="ETHZ" w:date="2016-03-24T17:41:00Z">
          <w:r w:rsidRPr="00D71497" w:rsidDel="00C463F5">
            <w:rPr>
              <w:rFonts w:cs="Arial"/>
              <w:lang w:val="en-US"/>
            </w:rPr>
            <w:delText>4.</w:delText>
          </w:r>
          <w:r w:rsidDel="00C463F5">
            <w:rPr>
              <w:rFonts w:cs="Arial"/>
              <w:lang w:val="en-US"/>
            </w:rPr>
            <w:delText>1</w:delText>
          </w:r>
          <w:r w:rsidR="00E97077" w:rsidDel="00C463F5">
            <w:rPr>
              <w:rFonts w:cs="Arial"/>
              <w:lang w:val="en-US"/>
            </w:rPr>
            <w:delText>1</w:delText>
          </w:r>
          <w:r w:rsidRPr="00D71497" w:rsidDel="00C463F5">
            <w:rPr>
              <w:rFonts w:cs="Arial"/>
              <w:lang w:val="en-US"/>
            </w:rPr>
            <w:tab/>
          </w:r>
          <w:r w:rsidR="00260C91" w:rsidDel="00C463F5">
            <w:rPr>
              <w:rFonts w:cs="Arial"/>
              <w:lang w:val="en-US"/>
            </w:rPr>
            <w:delText>Until six (6</w:delText>
          </w:r>
          <w:r w:rsidR="00BD22B7" w:rsidRPr="00BD22B7" w:rsidDel="00C463F5">
            <w:rPr>
              <w:rFonts w:cs="Arial"/>
              <w:lang w:val="en-US"/>
            </w:rPr>
            <w:delText xml:space="preserve">) month after termination of the Agreement, ETH Zurich grants to </w:delText>
          </w:r>
          <w:r w:rsidR="00BD22B7" w:rsidDel="00C463F5">
            <w:rPr>
              <w:rFonts w:cs="Arial"/>
              <w:lang w:val="en-US"/>
            </w:rPr>
            <w:delText>Company</w:delText>
          </w:r>
          <w:r w:rsidR="00BD22B7" w:rsidRPr="00BD22B7" w:rsidDel="00C463F5">
            <w:rPr>
              <w:rFonts w:cs="Arial"/>
              <w:lang w:val="en-US"/>
            </w:rPr>
            <w:delText xml:space="preserve"> the right to </w:delText>
          </w:r>
          <w:r w:rsidR="00BD22B7" w:rsidRPr="00BD22B7" w:rsidDel="00C463F5">
            <w:rPr>
              <w:rFonts w:cs="Arial"/>
              <w:lang w:val="en-GB"/>
            </w:rPr>
            <w:delText xml:space="preserve">replace of the non-exclusive, royalty-free license for </w:delText>
          </w:r>
          <w:r w:rsidR="00BD22B7" w:rsidRPr="00BD22B7" w:rsidDel="00C463F5">
            <w:rPr>
              <w:rFonts w:cs="Arial"/>
              <w:lang w:val="en-US"/>
            </w:rPr>
            <w:delText xml:space="preserve">Project Software </w:delText>
          </w:r>
          <w:r w:rsidR="00BD22B7" w:rsidRPr="00BD22B7" w:rsidDel="00C463F5">
            <w:rPr>
              <w:rFonts w:cs="Arial"/>
              <w:lang w:val="en-GB"/>
            </w:rPr>
            <w:delText>with an excl</w:delText>
          </w:r>
          <w:r w:rsidR="00BD22B7" w:rsidRPr="00BD22B7" w:rsidDel="00C463F5">
            <w:rPr>
              <w:rFonts w:cs="Arial"/>
              <w:lang w:val="en-GB"/>
            </w:rPr>
            <w:delText>u</w:delText>
          </w:r>
          <w:r w:rsidR="00BD22B7" w:rsidRPr="00BD22B7" w:rsidDel="00C463F5">
            <w:rPr>
              <w:rFonts w:cs="Arial"/>
              <w:lang w:val="en-GB"/>
            </w:rPr>
            <w:delText>sive, royalty-bearing license, including the right to grant sublicenses (“</w:delText>
          </w:r>
          <w:r w:rsidR="00BD22B7" w:rsidRPr="00BD22B7" w:rsidDel="00C463F5">
            <w:rPr>
              <w:rFonts w:cs="Arial"/>
              <w:b/>
              <w:lang w:val="en-GB"/>
            </w:rPr>
            <w:delText>Option</w:delText>
          </w:r>
          <w:r w:rsidR="00BD22B7" w:rsidRPr="00BD22B7" w:rsidDel="00C463F5">
            <w:rPr>
              <w:rFonts w:cs="Arial"/>
              <w:lang w:val="en-GB"/>
            </w:rPr>
            <w:delText>”). Company shall exercise the Option by a written notice to ETH Zurich. The license fee for the exclusive l</w:delText>
          </w:r>
          <w:r w:rsidR="00BD22B7" w:rsidRPr="00BD22B7" w:rsidDel="00C463F5">
            <w:rPr>
              <w:rFonts w:cs="Arial"/>
              <w:lang w:val="en-GB"/>
            </w:rPr>
            <w:delText>i</w:delText>
          </w:r>
          <w:r w:rsidR="00BD22B7" w:rsidRPr="00BD22B7" w:rsidDel="00C463F5">
            <w:rPr>
              <w:rFonts w:cs="Arial"/>
              <w:lang w:val="en-GB"/>
            </w:rPr>
            <w:delText xml:space="preserve">cense of Project Software shall be CHF </w:delText>
          </w:r>
          <w:r w:rsidR="00260C91" w:rsidDel="00C463F5">
            <w:rPr>
              <w:rFonts w:cs="Arial"/>
              <w:lang w:val="en-GB"/>
            </w:rPr>
            <w:delText>1</w:delText>
          </w:r>
          <w:r w:rsidR="00BD22B7" w:rsidRPr="00BD22B7" w:rsidDel="00C463F5">
            <w:rPr>
              <w:rFonts w:cs="Arial"/>
              <w:lang w:val="en-GB"/>
            </w:rPr>
            <w:delText>0’000.- excluding Swiss VAT if applicable (“</w:delText>
          </w:r>
          <w:r w:rsidR="00BD22B7" w:rsidRPr="00BD22B7" w:rsidDel="00C463F5">
            <w:rPr>
              <w:rFonts w:cs="Arial"/>
              <w:b/>
              <w:lang w:val="en-GB"/>
            </w:rPr>
            <w:delText>Lump Sum</w:delText>
          </w:r>
          <w:r w:rsidR="00BD22B7" w:rsidRPr="00BD22B7" w:rsidDel="00C463F5">
            <w:rPr>
              <w:rFonts w:cs="Arial"/>
              <w:lang w:val="en-GB"/>
            </w:rPr>
            <w:delText>”). The Lump Sum is due within thirty (30) days a</w:delText>
          </w:r>
          <w:r w:rsidR="00BD22B7" w:rsidRPr="00BD22B7" w:rsidDel="00C463F5">
            <w:rPr>
              <w:rFonts w:cs="Arial"/>
              <w:lang w:val="en-GB"/>
            </w:rPr>
            <w:delText>f</w:delText>
          </w:r>
          <w:r w:rsidR="00BD22B7" w:rsidRPr="00BD22B7" w:rsidDel="00C463F5">
            <w:rPr>
              <w:rFonts w:cs="Arial"/>
              <w:lang w:val="en-GB"/>
            </w:rPr>
            <w:delText xml:space="preserve">ter exercising the Option and shall be paid by </w:delText>
          </w:r>
          <w:r w:rsidR="00BD22B7" w:rsidDel="00C463F5">
            <w:rPr>
              <w:rFonts w:cs="Arial"/>
              <w:lang w:val="en-GB"/>
            </w:rPr>
            <w:delText>Company</w:delText>
          </w:r>
          <w:r w:rsidR="00BD22B7" w:rsidRPr="00BD22B7" w:rsidDel="00C463F5">
            <w:rPr>
              <w:rFonts w:cs="Arial"/>
              <w:lang w:val="en-GB"/>
            </w:rPr>
            <w:delText xml:space="preserve"> to an account no</w:delText>
          </w:r>
          <w:r w:rsidR="00BD22B7" w:rsidRPr="00BD22B7" w:rsidDel="00C463F5">
            <w:rPr>
              <w:rFonts w:cs="Arial"/>
              <w:lang w:val="en-GB"/>
            </w:rPr>
            <w:delText>m</w:delText>
          </w:r>
          <w:r w:rsidR="00BD22B7" w:rsidRPr="00BD22B7" w:rsidDel="00C463F5">
            <w:rPr>
              <w:rFonts w:cs="Arial"/>
              <w:lang w:val="en-GB"/>
            </w:rPr>
            <w:delText>inated by ETH Zurich.</w:delText>
          </w:r>
        </w:del>
      </w:ins>
    </w:p>
    <w:p w14:paraId="77F038B1" w14:textId="1CB50A60" w:rsidR="00737849" w:rsidDel="00C463F5" w:rsidRDefault="00737849" w:rsidP="00A43075">
      <w:pPr>
        <w:spacing w:after="120" w:line="280" w:lineRule="atLeast"/>
        <w:ind w:left="675" w:hanging="675"/>
        <w:jc w:val="both"/>
        <w:rPr>
          <w:ins w:id="110" w:author="Thomas Hofmann" w:date="2016-03-24T14:52:00Z"/>
          <w:del w:id="111" w:author="ETHZ" w:date="2016-03-24T17:41:00Z"/>
          <w:rFonts w:cs="Arial"/>
          <w:lang w:val="en-GB"/>
        </w:rPr>
      </w:pPr>
    </w:p>
    <w:p w14:paraId="098C0455" w14:textId="3BD407F2" w:rsidR="0039729F" w:rsidRPr="00457F94" w:rsidDel="00C463F5" w:rsidRDefault="00457F94" w:rsidP="00737849">
      <w:pPr>
        <w:spacing w:after="120" w:line="360" w:lineRule="auto"/>
        <w:ind w:left="675" w:hanging="675"/>
        <w:jc w:val="both"/>
        <w:rPr>
          <w:ins w:id="112" w:author="Thomas Hofmann" w:date="2016-03-24T14:52:00Z"/>
          <w:del w:id="113" w:author="ETHZ" w:date="2016-03-24T17:41:00Z"/>
          <w:rFonts w:cs="Arial"/>
          <w:u w:val="single"/>
          <w:lang w:val="en-GB"/>
        </w:rPr>
      </w:pPr>
      <w:ins w:id="114" w:author="Thomas Hofmann" w:date="2016-03-24T14:52:00Z">
        <w:del w:id="115" w:author="ETHZ" w:date="2016-03-24T17:41:00Z">
          <w:r w:rsidRPr="00457F94" w:rsidDel="00C463F5">
            <w:rPr>
              <w:rFonts w:cs="Arial"/>
              <w:lang w:val="en-GB"/>
            </w:rPr>
            <w:tab/>
          </w:r>
        </w:del>
      </w:ins>
      <w:moveFromRangeStart w:id="116" w:author="ETHZ" w:date="2016-03-24T17:39:00Z" w:name="move446604482"/>
      <w:moveFrom w:id="117" w:author="ETHZ" w:date="2016-03-24T17:39:00Z">
        <w:ins w:id="118" w:author="Thomas Hofmann" w:date="2016-03-24T14:52:00Z">
          <w:r w:rsidRPr="00457F94" w:rsidDel="00A55B0E">
            <w:rPr>
              <w:rFonts w:cs="Arial"/>
              <w:u w:val="single"/>
              <w:lang w:val="en-GB"/>
            </w:rPr>
            <w:t>Research Purposes and Background IP</w:t>
          </w:r>
        </w:ins>
      </w:moveFrom>
      <w:moveFromRangeEnd w:id="116"/>
    </w:p>
    <w:p w14:paraId="29CD7269" w14:textId="4D35C304" w:rsidR="00A43075" w:rsidRPr="00D71497" w:rsidRDefault="00457F94" w:rsidP="00C463F5">
      <w:pPr>
        <w:spacing w:after="120" w:line="360" w:lineRule="auto"/>
        <w:ind w:left="675" w:hanging="675"/>
        <w:jc w:val="both"/>
        <w:rPr>
          <w:rFonts w:cs="Arial"/>
          <w:lang w:val="en-US"/>
        </w:rPr>
        <w:pPrChange w:id="119" w:author="ETHZ" w:date="2016-03-24T17:41:00Z">
          <w:pPr>
            <w:spacing w:after="120" w:line="280" w:lineRule="atLeast"/>
            <w:ind w:left="675" w:hanging="675"/>
            <w:jc w:val="both"/>
          </w:pPr>
        </w:pPrChange>
      </w:pPr>
      <w:ins w:id="120" w:author="Thomas Hofmann" w:date="2016-03-24T14:52:00Z">
        <w:r>
          <w:rPr>
            <w:rFonts w:cs="Arial"/>
            <w:lang w:val="en-GB"/>
          </w:rPr>
          <w:t>4.1</w:t>
        </w:r>
      </w:ins>
      <w:ins w:id="121" w:author="ETHZ" w:date="2016-03-24T17:41:00Z">
        <w:r w:rsidR="00C463F5">
          <w:rPr>
            <w:rFonts w:cs="Arial"/>
            <w:lang w:val="en-GB"/>
          </w:rPr>
          <w:t>0</w:t>
        </w:r>
      </w:ins>
      <w:ins w:id="122" w:author="Thomas Hofmann" w:date="2016-03-24T14:52:00Z">
        <w:del w:id="123" w:author="ETHZ" w:date="2016-03-24T17:41:00Z">
          <w:r w:rsidDel="00C463F5">
            <w:rPr>
              <w:rFonts w:cs="Arial"/>
              <w:lang w:val="en-GB"/>
            </w:rPr>
            <w:delText>2</w:delText>
          </w:r>
        </w:del>
        <w:r>
          <w:rPr>
            <w:rFonts w:cs="Arial"/>
            <w:lang w:val="en-GB"/>
          </w:rPr>
          <w:tab/>
          <w:t>`</w:t>
        </w:r>
      </w:ins>
      <w:r w:rsidR="00A43075" w:rsidRPr="009C0E9A">
        <w:rPr>
          <w:rFonts w:cs="Arial"/>
          <w:szCs w:val="22"/>
          <w:lang w:val="en-GB"/>
        </w:rPr>
        <w:t>The rights of the Parties to intellectual property</w:t>
      </w:r>
      <w:r w:rsidR="00A43075">
        <w:rPr>
          <w:rFonts w:cs="Arial"/>
          <w:szCs w:val="22"/>
          <w:lang w:val="en-GB"/>
        </w:rPr>
        <w:t xml:space="preserve"> rights</w:t>
      </w:r>
      <w:r w:rsidR="00A43075" w:rsidRPr="009C0E9A">
        <w:rPr>
          <w:rFonts w:cs="Arial"/>
          <w:szCs w:val="22"/>
          <w:lang w:val="en-GB"/>
        </w:rPr>
        <w:t xml:space="preserve"> that ha</w:t>
      </w:r>
      <w:r w:rsidR="00A43075">
        <w:rPr>
          <w:rFonts w:cs="Arial"/>
          <w:szCs w:val="22"/>
          <w:lang w:val="en-GB"/>
        </w:rPr>
        <w:t>ve</w:t>
      </w:r>
      <w:r w:rsidR="00A43075" w:rsidRPr="009C0E9A">
        <w:rPr>
          <w:rFonts w:cs="Arial"/>
          <w:szCs w:val="22"/>
          <w:lang w:val="en-GB"/>
        </w:rPr>
        <w:t xml:space="preserve"> been generated previously, after or outside of the Project </w:t>
      </w:r>
      <w:r w:rsidR="00A43075">
        <w:rPr>
          <w:rFonts w:cs="Arial"/>
          <w:szCs w:val="22"/>
          <w:lang w:val="en-GB"/>
        </w:rPr>
        <w:t>(“</w:t>
      </w:r>
      <w:r w:rsidR="00A43075" w:rsidRPr="000210CE">
        <w:rPr>
          <w:rFonts w:cs="Arial"/>
          <w:b/>
          <w:szCs w:val="22"/>
          <w:lang w:val="en-GB"/>
        </w:rPr>
        <w:t>Background IP</w:t>
      </w:r>
      <w:r w:rsidR="00A43075">
        <w:rPr>
          <w:rFonts w:cs="Arial"/>
          <w:szCs w:val="22"/>
          <w:lang w:val="en-GB"/>
        </w:rPr>
        <w:t xml:space="preserve">”) </w:t>
      </w:r>
      <w:r w:rsidR="00A43075" w:rsidRPr="009C0E9A">
        <w:rPr>
          <w:rFonts w:cs="Arial"/>
          <w:szCs w:val="22"/>
          <w:lang w:val="en-GB"/>
        </w:rPr>
        <w:t>shall not be affected by this Agreement.</w:t>
      </w:r>
    </w:p>
    <w:p w14:paraId="49AAE469" w14:textId="77777777" w:rsidR="002F12F2" w:rsidRPr="007738DF" w:rsidRDefault="002F12F2" w:rsidP="002F12F2">
      <w:pPr>
        <w:pStyle w:val="ForschungsvertragTitel"/>
        <w:keepNext/>
        <w:spacing w:line="280" w:lineRule="atLeast"/>
        <w:jc w:val="both"/>
        <w:rPr>
          <w:lang w:val="en-GB"/>
        </w:rPr>
      </w:pPr>
      <w:r>
        <w:rPr>
          <w:lang w:val="en-GB"/>
        </w:rPr>
        <w:t>5</w:t>
      </w:r>
      <w:r w:rsidRPr="007738DF">
        <w:rPr>
          <w:lang w:val="en-GB"/>
        </w:rPr>
        <w:t>.</w:t>
      </w:r>
      <w:r w:rsidRPr="007738DF">
        <w:rPr>
          <w:lang w:val="en-GB"/>
        </w:rPr>
        <w:tab/>
        <w:t>Confidentiality</w:t>
      </w:r>
    </w:p>
    <w:p w14:paraId="3C0967D0" w14:textId="77777777" w:rsidR="002F12F2" w:rsidRPr="007738DF" w:rsidRDefault="002F12F2" w:rsidP="002F12F2">
      <w:pPr>
        <w:pStyle w:val="ForschungsvertragText"/>
        <w:ind w:hanging="675"/>
        <w:jc w:val="both"/>
        <w:rPr>
          <w:lang w:val="en-GB"/>
        </w:rPr>
      </w:pPr>
      <w:r>
        <w:rPr>
          <w:lang w:val="en-GB"/>
        </w:rPr>
        <w:t>5</w:t>
      </w:r>
      <w:r w:rsidRPr="007738DF">
        <w:rPr>
          <w:lang w:val="en-GB"/>
        </w:rPr>
        <w:t>.1</w:t>
      </w:r>
      <w:r w:rsidRPr="007738DF">
        <w:rPr>
          <w:lang w:val="en-GB"/>
        </w:rPr>
        <w:tab/>
        <w:t>"</w:t>
      </w:r>
      <w:r w:rsidRPr="00C23B74">
        <w:rPr>
          <w:b/>
          <w:lang w:val="en-GB"/>
        </w:rPr>
        <w:t>Confidential Information</w:t>
      </w:r>
      <w:r>
        <w:rPr>
          <w:lang w:val="en-GB"/>
        </w:rPr>
        <w:t>" is to be understood as any</w:t>
      </w:r>
      <w:r w:rsidRPr="007738DF">
        <w:rPr>
          <w:lang w:val="en-GB"/>
        </w:rPr>
        <w:t xml:space="preserve"> information of a technical, scientific, financial, com</w:t>
      </w:r>
      <w:r>
        <w:rPr>
          <w:lang w:val="en-GB"/>
        </w:rPr>
        <w:t>mercial, operational or other kind, which is labelled as confidential and e</w:t>
      </w:r>
      <w:r>
        <w:rPr>
          <w:lang w:val="en-GB"/>
        </w:rPr>
        <w:t>x</w:t>
      </w:r>
      <w:r>
        <w:rPr>
          <w:lang w:val="en-GB"/>
        </w:rPr>
        <w:t>changed in any form</w:t>
      </w:r>
      <w:r w:rsidRPr="007738DF">
        <w:rPr>
          <w:lang w:val="en-GB"/>
        </w:rPr>
        <w:t xml:space="preserve"> and to which </w:t>
      </w:r>
      <w:r>
        <w:rPr>
          <w:lang w:val="en-GB"/>
        </w:rPr>
        <w:t xml:space="preserve">access is given by </w:t>
      </w:r>
      <w:r w:rsidRPr="007738DF">
        <w:rPr>
          <w:lang w:val="en-GB"/>
        </w:rPr>
        <w:t xml:space="preserve">the disclosing </w:t>
      </w:r>
      <w:r>
        <w:rPr>
          <w:lang w:val="en-GB"/>
        </w:rPr>
        <w:t>P</w:t>
      </w:r>
      <w:r w:rsidRPr="007738DF">
        <w:rPr>
          <w:lang w:val="en-GB"/>
        </w:rPr>
        <w:t xml:space="preserve">arty </w:t>
      </w:r>
      <w:r>
        <w:rPr>
          <w:lang w:val="en-GB"/>
        </w:rPr>
        <w:t>to</w:t>
      </w:r>
      <w:r w:rsidRPr="007738DF">
        <w:rPr>
          <w:lang w:val="en-GB"/>
        </w:rPr>
        <w:t xml:space="preserve"> the receiv</w:t>
      </w:r>
      <w:r>
        <w:rPr>
          <w:lang w:val="en-GB"/>
        </w:rPr>
        <w:t>ing Party</w:t>
      </w:r>
      <w:r w:rsidRPr="007738DF">
        <w:rPr>
          <w:lang w:val="en-GB"/>
        </w:rPr>
        <w:t xml:space="preserve">. The </w:t>
      </w:r>
      <w:r w:rsidR="00D43FA7">
        <w:rPr>
          <w:lang w:val="en-GB"/>
        </w:rPr>
        <w:t xml:space="preserve">receiving </w:t>
      </w:r>
      <w:r>
        <w:rPr>
          <w:lang w:val="en-GB"/>
        </w:rPr>
        <w:t>P</w:t>
      </w:r>
      <w:r w:rsidRPr="007738DF">
        <w:rPr>
          <w:lang w:val="en-GB"/>
        </w:rPr>
        <w:t>art</w:t>
      </w:r>
      <w:r w:rsidR="00D43FA7">
        <w:rPr>
          <w:lang w:val="en-GB"/>
        </w:rPr>
        <w:t>y</w:t>
      </w:r>
      <w:r w:rsidRPr="007738DF">
        <w:rPr>
          <w:lang w:val="en-GB"/>
        </w:rPr>
        <w:t xml:space="preserve"> shall </w:t>
      </w:r>
      <w:r>
        <w:rPr>
          <w:lang w:val="en-GB"/>
        </w:rPr>
        <w:t>maintain secrecy with respect to C</w:t>
      </w:r>
      <w:r w:rsidRPr="007738DF">
        <w:rPr>
          <w:lang w:val="en-GB"/>
        </w:rPr>
        <w:t xml:space="preserve">onfidential </w:t>
      </w:r>
      <w:r>
        <w:rPr>
          <w:lang w:val="en-GB"/>
        </w:rPr>
        <w:t>I</w:t>
      </w:r>
      <w:r w:rsidRPr="007738DF">
        <w:rPr>
          <w:lang w:val="en-GB"/>
        </w:rPr>
        <w:t>nformation</w:t>
      </w:r>
      <w:r w:rsidR="00D43FA7">
        <w:rPr>
          <w:lang w:val="en-GB"/>
        </w:rPr>
        <w:t xml:space="preserve"> of the disclosing Party</w:t>
      </w:r>
      <w:r>
        <w:rPr>
          <w:lang w:val="en-GB"/>
        </w:rPr>
        <w:t>. This</w:t>
      </w:r>
      <w:r w:rsidRPr="007738DF">
        <w:rPr>
          <w:lang w:val="en-GB"/>
        </w:rPr>
        <w:t xml:space="preserve"> </w:t>
      </w:r>
      <w:r>
        <w:rPr>
          <w:lang w:val="en-GB"/>
        </w:rPr>
        <w:t>obligation</w:t>
      </w:r>
      <w:r w:rsidRPr="007738DF">
        <w:rPr>
          <w:lang w:val="en-GB"/>
        </w:rPr>
        <w:t xml:space="preserve"> of confidentiality applies irrespective of whether access has been or is given to the </w:t>
      </w:r>
      <w:r>
        <w:rPr>
          <w:lang w:val="en-GB"/>
        </w:rPr>
        <w:t>C</w:t>
      </w:r>
      <w:r w:rsidRPr="007738DF">
        <w:rPr>
          <w:lang w:val="en-GB"/>
        </w:rPr>
        <w:t xml:space="preserve">onfidential </w:t>
      </w:r>
      <w:r>
        <w:rPr>
          <w:lang w:val="en-GB"/>
        </w:rPr>
        <w:t>I</w:t>
      </w:r>
      <w:r w:rsidRPr="007738DF">
        <w:rPr>
          <w:lang w:val="en-GB"/>
        </w:rPr>
        <w:t xml:space="preserve">nformation in writing, orally, electronically, or in the form of samples, models, products or equipment. If </w:t>
      </w:r>
      <w:r>
        <w:rPr>
          <w:lang w:val="en-GB"/>
        </w:rPr>
        <w:t>C</w:t>
      </w:r>
      <w:r w:rsidRPr="007738DF">
        <w:rPr>
          <w:lang w:val="en-GB"/>
        </w:rPr>
        <w:t xml:space="preserve">onfidential </w:t>
      </w:r>
      <w:r>
        <w:rPr>
          <w:lang w:val="en-GB"/>
        </w:rPr>
        <w:t>I</w:t>
      </w:r>
      <w:r w:rsidRPr="007738DF">
        <w:rPr>
          <w:lang w:val="en-GB"/>
        </w:rPr>
        <w:t>nformation is communica</w:t>
      </w:r>
      <w:r w:rsidRPr="007738DF">
        <w:rPr>
          <w:lang w:val="en-GB"/>
        </w:rPr>
        <w:t>t</w:t>
      </w:r>
      <w:r w:rsidRPr="007738DF">
        <w:rPr>
          <w:lang w:val="en-GB"/>
        </w:rPr>
        <w:t xml:space="preserve">ed </w:t>
      </w:r>
      <w:r w:rsidR="00D504E6">
        <w:rPr>
          <w:lang w:val="en-GB"/>
        </w:rPr>
        <w:t>in a non-written form</w:t>
      </w:r>
      <w:r w:rsidRPr="007738DF">
        <w:rPr>
          <w:lang w:val="en-GB"/>
        </w:rPr>
        <w:t xml:space="preserve">, </w:t>
      </w:r>
      <w:r w:rsidR="00DE4949">
        <w:rPr>
          <w:lang w:val="en-GB"/>
        </w:rPr>
        <w:t xml:space="preserve">the disclosing Party must provide to the receiving Party within </w:t>
      </w:r>
      <w:r w:rsidR="00E70E4B">
        <w:rPr>
          <w:lang w:val="en-GB"/>
        </w:rPr>
        <w:t>ten (</w:t>
      </w:r>
      <w:r w:rsidR="00DE4949" w:rsidRPr="007738DF">
        <w:rPr>
          <w:lang w:val="en-GB"/>
        </w:rPr>
        <w:t>10</w:t>
      </w:r>
      <w:r w:rsidR="00E70E4B">
        <w:rPr>
          <w:lang w:val="en-GB"/>
        </w:rPr>
        <w:t>)</w:t>
      </w:r>
      <w:r w:rsidR="00DE4949" w:rsidRPr="007738DF">
        <w:rPr>
          <w:lang w:val="en-GB"/>
        </w:rPr>
        <w:t xml:space="preserve"> days </w:t>
      </w:r>
      <w:r w:rsidR="00DE4949">
        <w:rPr>
          <w:lang w:val="en-GB"/>
        </w:rPr>
        <w:t xml:space="preserve">from disclosure a written reproduction of the information </w:t>
      </w:r>
      <w:r w:rsidR="00491965">
        <w:rPr>
          <w:lang w:val="en-GB"/>
        </w:rPr>
        <w:t>that needs</w:t>
      </w:r>
      <w:r w:rsidR="00EF28B3">
        <w:rPr>
          <w:lang w:val="en-GB"/>
        </w:rPr>
        <w:t xml:space="preserve"> </w:t>
      </w:r>
      <w:r>
        <w:rPr>
          <w:lang w:val="en-GB"/>
        </w:rPr>
        <w:t xml:space="preserve">to be treated as </w:t>
      </w:r>
      <w:r w:rsidRPr="007738DF">
        <w:rPr>
          <w:lang w:val="en-GB"/>
        </w:rPr>
        <w:t xml:space="preserve">confidential. The </w:t>
      </w:r>
      <w:r>
        <w:rPr>
          <w:lang w:val="en-GB"/>
        </w:rPr>
        <w:t>obligation</w:t>
      </w:r>
      <w:r w:rsidRPr="007738DF">
        <w:rPr>
          <w:lang w:val="en-GB"/>
        </w:rPr>
        <w:t xml:space="preserve"> of confidentiality e</w:t>
      </w:r>
      <w:r>
        <w:rPr>
          <w:lang w:val="en-GB"/>
        </w:rPr>
        <w:t>nds five (5) years after the termination</w:t>
      </w:r>
      <w:r w:rsidRPr="007738DF">
        <w:rPr>
          <w:lang w:val="en-GB"/>
        </w:rPr>
        <w:t xml:space="preserve"> of this </w:t>
      </w:r>
      <w:r>
        <w:rPr>
          <w:lang w:val="en-GB"/>
        </w:rPr>
        <w:t>A</w:t>
      </w:r>
      <w:r w:rsidRPr="007738DF">
        <w:rPr>
          <w:lang w:val="en-GB"/>
        </w:rPr>
        <w:t>greement.</w:t>
      </w:r>
    </w:p>
    <w:p w14:paraId="4FE05DF8" w14:textId="77777777" w:rsidR="002F12F2" w:rsidRPr="007738DF" w:rsidRDefault="002F12F2" w:rsidP="002F12F2">
      <w:pPr>
        <w:pStyle w:val="ForschungsvertragText"/>
        <w:ind w:hanging="675"/>
        <w:jc w:val="both"/>
        <w:rPr>
          <w:lang w:val="en-GB"/>
        </w:rPr>
      </w:pPr>
      <w:r>
        <w:rPr>
          <w:lang w:val="en-GB"/>
        </w:rPr>
        <w:t>5</w:t>
      </w:r>
      <w:r w:rsidRPr="007738DF">
        <w:rPr>
          <w:lang w:val="en-GB"/>
        </w:rPr>
        <w:t>.2</w:t>
      </w:r>
      <w:r w:rsidRPr="007738DF">
        <w:rPr>
          <w:lang w:val="en-GB"/>
        </w:rPr>
        <w:tab/>
        <w:t xml:space="preserve">The </w:t>
      </w:r>
      <w:r w:rsidR="00FC53DF">
        <w:rPr>
          <w:lang w:val="en-GB"/>
        </w:rPr>
        <w:t xml:space="preserve">receiving </w:t>
      </w:r>
      <w:r>
        <w:rPr>
          <w:lang w:val="en-GB"/>
        </w:rPr>
        <w:t>P</w:t>
      </w:r>
      <w:r w:rsidRPr="007738DF">
        <w:rPr>
          <w:lang w:val="en-GB"/>
        </w:rPr>
        <w:t>art</w:t>
      </w:r>
      <w:r w:rsidR="00FC53DF">
        <w:rPr>
          <w:lang w:val="en-GB"/>
        </w:rPr>
        <w:t>y</w:t>
      </w:r>
      <w:r w:rsidRPr="007738DF">
        <w:rPr>
          <w:lang w:val="en-GB"/>
        </w:rPr>
        <w:t xml:space="preserve"> undertake</w:t>
      </w:r>
      <w:r w:rsidR="00FC53DF">
        <w:rPr>
          <w:lang w:val="en-GB"/>
        </w:rPr>
        <w:t>s</w:t>
      </w:r>
      <w:r w:rsidRPr="007738DF">
        <w:rPr>
          <w:lang w:val="en-GB"/>
        </w:rPr>
        <w:t xml:space="preserve"> not to use the </w:t>
      </w:r>
      <w:r>
        <w:rPr>
          <w:lang w:val="en-GB"/>
        </w:rPr>
        <w:t>C</w:t>
      </w:r>
      <w:r w:rsidRPr="007738DF">
        <w:rPr>
          <w:lang w:val="en-GB"/>
        </w:rPr>
        <w:t xml:space="preserve">onfidential </w:t>
      </w:r>
      <w:r>
        <w:rPr>
          <w:lang w:val="en-GB"/>
        </w:rPr>
        <w:t>I</w:t>
      </w:r>
      <w:r w:rsidRPr="007738DF">
        <w:rPr>
          <w:lang w:val="en-GB"/>
        </w:rPr>
        <w:t xml:space="preserve">nformation of the </w:t>
      </w:r>
      <w:r w:rsidR="00FC53DF">
        <w:rPr>
          <w:lang w:val="en-GB"/>
        </w:rPr>
        <w:t>disclosing</w:t>
      </w:r>
      <w:r w:rsidRPr="007738DF">
        <w:rPr>
          <w:lang w:val="en-GB"/>
        </w:rPr>
        <w:t xml:space="preserve"> </w:t>
      </w:r>
      <w:r>
        <w:rPr>
          <w:lang w:val="en-GB"/>
        </w:rPr>
        <w:t>P</w:t>
      </w:r>
      <w:r w:rsidRPr="007738DF">
        <w:rPr>
          <w:lang w:val="en-GB"/>
        </w:rPr>
        <w:t xml:space="preserve">arty for purposes other than the </w:t>
      </w:r>
      <w:r>
        <w:rPr>
          <w:lang w:val="en-GB"/>
        </w:rPr>
        <w:t>Project envisaged by</w:t>
      </w:r>
      <w:r w:rsidRPr="007738DF">
        <w:rPr>
          <w:lang w:val="en-GB"/>
        </w:rPr>
        <w:t xml:space="preserve"> this </w:t>
      </w:r>
      <w:r>
        <w:rPr>
          <w:lang w:val="en-GB"/>
        </w:rPr>
        <w:t>A</w:t>
      </w:r>
      <w:r w:rsidRPr="007738DF">
        <w:rPr>
          <w:lang w:val="en-GB"/>
        </w:rPr>
        <w:t>greement.</w:t>
      </w:r>
    </w:p>
    <w:p w14:paraId="6D81D0E7" w14:textId="77777777" w:rsidR="002F12F2" w:rsidRPr="007738DF" w:rsidRDefault="002F12F2" w:rsidP="002F12F2">
      <w:pPr>
        <w:pStyle w:val="ForschungsvertragText"/>
        <w:ind w:hanging="675"/>
        <w:jc w:val="both"/>
        <w:rPr>
          <w:lang w:val="en-GB"/>
        </w:rPr>
      </w:pPr>
      <w:r>
        <w:rPr>
          <w:lang w:val="en-GB"/>
        </w:rPr>
        <w:t>5</w:t>
      </w:r>
      <w:r w:rsidRPr="007738DF">
        <w:rPr>
          <w:lang w:val="en-GB"/>
        </w:rPr>
        <w:t>.3</w:t>
      </w:r>
      <w:r w:rsidRPr="007738DF">
        <w:rPr>
          <w:lang w:val="en-GB"/>
        </w:rPr>
        <w:tab/>
        <w:t xml:space="preserve">The </w:t>
      </w:r>
      <w:r>
        <w:rPr>
          <w:lang w:val="en-GB"/>
        </w:rPr>
        <w:t>P</w:t>
      </w:r>
      <w:r w:rsidRPr="007738DF">
        <w:rPr>
          <w:lang w:val="en-GB"/>
        </w:rPr>
        <w:t xml:space="preserve">arties undertake to impose the same </w:t>
      </w:r>
      <w:r>
        <w:rPr>
          <w:lang w:val="en-GB"/>
        </w:rPr>
        <w:t xml:space="preserve">obligation of </w:t>
      </w:r>
      <w:r w:rsidRPr="007738DF">
        <w:rPr>
          <w:lang w:val="en-GB"/>
        </w:rPr>
        <w:t>confidentiality on persons who are not employed</w:t>
      </w:r>
      <w:r>
        <w:rPr>
          <w:lang w:val="en-GB"/>
        </w:rPr>
        <w:t xml:space="preserve"> by them</w:t>
      </w:r>
      <w:r w:rsidRPr="007738DF">
        <w:rPr>
          <w:lang w:val="en-GB"/>
        </w:rPr>
        <w:t xml:space="preserve"> (e.g. students</w:t>
      </w:r>
      <w:r>
        <w:rPr>
          <w:lang w:val="en-GB"/>
        </w:rPr>
        <w:t>, assistants, consultants</w:t>
      </w:r>
      <w:r w:rsidRPr="007738DF">
        <w:rPr>
          <w:lang w:val="en-GB"/>
        </w:rPr>
        <w:t xml:space="preserve">), but have access to the </w:t>
      </w:r>
      <w:r>
        <w:rPr>
          <w:lang w:val="en-GB"/>
        </w:rPr>
        <w:t>C</w:t>
      </w:r>
      <w:r w:rsidRPr="007738DF">
        <w:rPr>
          <w:lang w:val="en-GB"/>
        </w:rPr>
        <w:t>o</w:t>
      </w:r>
      <w:r w:rsidRPr="007738DF">
        <w:rPr>
          <w:lang w:val="en-GB"/>
        </w:rPr>
        <w:t>n</w:t>
      </w:r>
      <w:r w:rsidRPr="007738DF">
        <w:rPr>
          <w:lang w:val="en-GB"/>
        </w:rPr>
        <w:t xml:space="preserve">fidential </w:t>
      </w:r>
      <w:r>
        <w:rPr>
          <w:lang w:val="en-GB"/>
        </w:rPr>
        <w:t>I</w:t>
      </w:r>
      <w:r w:rsidRPr="007738DF">
        <w:rPr>
          <w:lang w:val="en-GB"/>
        </w:rPr>
        <w:t>nformation.</w:t>
      </w:r>
    </w:p>
    <w:p w14:paraId="283817A5" w14:textId="77777777" w:rsidR="002F12F2" w:rsidRPr="007738DF" w:rsidRDefault="002F12F2" w:rsidP="002F12F2">
      <w:pPr>
        <w:pStyle w:val="ForschungsvertragText"/>
        <w:ind w:hanging="675"/>
        <w:jc w:val="both"/>
        <w:rPr>
          <w:lang w:val="en-GB"/>
        </w:rPr>
      </w:pPr>
      <w:r>
        <w:rPr>
          <w:lang w:val="en-GB"/>
        </w:rPr>
        <w:t>5</w:t>
      </w:r>
      <w:r w:rsidRPr="007738DF">
        <w:rPr>
          <w:lang w:val="en-GB"/>
        </w:rPr>
        <w:t>.4</w:t>
      </w:r>
      <w:r w:rsidRPr="007738DF">
        <w:rPr>
          <w:lang w:val="en-GB"/>
        </w:rPr>
        <w:tab/>
      </w:r>
      <w:r w:rsidR="00D47E4A">
        <w:rPr>
          <w:lang w:val="en-GB"/>
        </w:rPr>
        <w:t>Confidentiality obligations shall not apply for such i</w:t>
      </w:r>
      <w:r w:rsidR="00D504E6">
        <w:rPr>
          <w:lang w:val="en-GB"/>
        </w:rPr>
        <w:t>nformation</w:t>
      </w:r>
      <w:r w:rsidR="00D47E4A">
        <w:rPr>
          <w:lang w:val="en-GB"/>
        </w:rPr>
        <w:t xml:space="preserve"> for which the receiving Party can prove that </w:t>
      </w:r>
      <w:r w:rsidR="00D504E6">
        <w:rPr>
          <w:lang w:val="en-GB"/>
        </w:rPr>
        <w:t xml:space="preserve">such </w:t>
      </w:r>
      <w:r w:rsidR="00D47E4A">
        <w:rPr>
          <w:lang w:val="en-GB"/>
        </w:rPr>
        <w:t>i</w:t>
      </w:r>
      <w:r w:rsidR="00D504E6">
        <w:rPr>
          <w:lang w:val="en-GB"/>
        </w:rPr>
        <w:t>nformation</w:t>
      </w:r>
      <w:r w:rsidRPr="007738DF">
        <w:rPr>
          <w:lang w:val="en-GB"/>
        </w:rPr>
        <w:t>:</w:t>
      </w:r>
    </w:p>
    <w:p w14:paraId="0AEFD3CF" w14:textId="77777777" w:rsidR="002F12F2" w:rsidRPr="007738DF" w:rsidRDefault="002F12F2" w:rsidP="002F12F2">
      <w:pPr>
        <w:pStyle w:val="ForschungsvertragText"/>
        <w:numPr>
          <w:ilvl w:val="0"/>
          <w:numId w:val="37"/>
        </w:numPr>
        <w:jc w:val="both"/>
        <w:rPr>
          <w:lang w:val="en-GB"/>
        </w:rPr>
      </w:pPr>
      <w:r w:rsidRPr="007738DF">
        <w:rPr>
          <w:lang w:val="en-GB"/>
        </w:rPr>
        <w:t>was already in the public domain before it was disclos</w:t>
      </w:r>
      <w:r>
        <w:rPr>
          <w:lang w:val="en-GB"/>
        </w:rPr>
        <w:t>ed by the disclosing Party or it is</w:t>
      </w:r>
      <w:r w:rsidRPr="007738DF">
        <w:rPr>
          <w:lang w:val="en-GB"/>
        </w:rPr>
        <w:t xml:space="preserve"> afterwards </w:t>
      </w:r>
      <w:r>
        <w:rPr>
          <w:lang w:val="en-GB"/>
        </w:rPr>
        <w:t>made public through no</w:t>
      </w:r>
      <w:r w:rsidRPr="007738DF">
        <w:rPr>
          <w:lang w:val="en-GB"/>
        </w:rPr>
        <w:t xml:space="preserve"> fault of the receiving </w:t>
      </w:r>
      <w:r>
        <w:rPr>
          <w:lang w:val="en-GB"/>
        </w:rPr>
        <w:t>P</w:t>
      </w:r>
      <w:r w:rsidRPr="007738DF">
        <w:rPr>
          <w:lang w:val="en-GB"/>
        </w:rPr>
        <w:t>arty;</w:t>
      </w:r>
    </w:p>
    <w:p w14:paraId="2D9D6EE3" w14:textId="77777777" w:rsidR="002F12F2" w:rsidRPr="007738DF" w:rsidRDefault="002F12F2" w:rsidP="002F12F2">
      <w:pPr>
        <w:pStyle w:val="ForschungsvertragText"/>
        <w:numPr>
          <w:ilvl w:val="0"/>
          <w:numId w:val="37"/>
        </w:numPr>
        <w:jc w:val="both"/>
        <w:rPr>
          <w:lang w:val="en-GB"/>
        </w:rPr>
      </w:pPr>
      <w:r w:rsidRPr="007738DF">
        <w:rPr>
          <w:lang w:val="en-GB"/>
        </w:rPr>
        <w:t xml:space="preserve">was disclosed to </w:t>
      </w:r>
      <w:r>
        <w:rPr>
          <w:lang w:val="en-GB"/>
        </w:rPr>
        <w:t>the receiving</w:t>
      </w:r>
      <w:r w:rsidRPr="007738DF">
        <w:rPr>
          <w:lang w:val="en-GB"/>
        </w:rPr>
        <w:t xml:space="preserve"> </w:t>
      </w:r>
      <w:r>
        <w:rPr>
          <w:lang w:val="en-GB"/>
        </w:rPr>
        <w:t>P</w:t>
      </w:r>
      <w:r w:rsidRPr="007738DF">
        <w:rPr>
          <w:lang w:val="en-GB"/>
        </w:rPr>
        <w:t>arty by a third party with authority to do so;</w:t>
      </w:r>
    </w:p>
    <w:p w14:paraId="0BB3C745" w14:textId="77777777" w:rsidR="002F12F2" w:rsidRDefault="002F12F2" w:rsidP="002F12F2">
      <w:pPr>
        <w:pStyle w:val="ForschungsvertragText"/>
        <w:numPr>
          <w:ilvl w:val="0"/>
          <w:numId w:val="37"/>
        </w:numPr>
        <w:jc w:val="both"/>
        <w:rPr>
          <w:lang w:val="en-GB"/>
        </w:rPr>
      </w:pPr>
      <w:r>
        <w:rPr>
          <w:lang w:val="en-GB"/>
        </w:rPr>
        <w:t>was already known to the receiving Party before being</w:t>
      </w:r>
      <w:r w:rsidRPr="007738DF">
        <w:rPr>
          <w:lang w:val="en-GB"/>
        </w:rPr>
        <w:t xml:space="preserve"> disclosed by the </w:t>
      </w:r>
      <w:r>
        <w:rPr>
          <w:lang w:val="en-GB"/>
        </w:rPr>
        <w:t>disclosing</w:t>
      </w:r>
      <w:r w:rsidRPr="007738DF">
        <w:rPr>
          <w:lang w:val="en-GB"/>
        </w:rPr>
        <w:t xml:space="preserve"> </w:t>
      </w:r>
      <w:r>
        <w:rPr>
          <w:lang w:val="en-GB"/>
        </w:rPr>
        <w:t>P</w:t>
      </w:r>
      <w:r w:rsidRPr="007738DF">
        <w:rPr>
          <w:lang w:val="en-GB"/>
        </w:rPr>
        <w:t>a</w:t>
      </w:r>
      <w:r w:rsidRPr="007738DF">
        <w:rPr>
          <w:lang w:val="en-GB"/>
        </w:rPr>
        <w:t>r</w:t>
      </w:r>
      <w:r w:rsidRPr="007738DF">
        <w:rPr>
          <w:lang w:val="en-GB"/>
        </w:rPr>
        <w:t>ty</w:t>
      </w:r>
      <w:r>
        <w:rPr>
          <w:lang w:val="en-GB"/>
        </w:rPr>
        <w:t>;</w:t>
      </w:r>
    </w:p>
    <w:p w14:paraId="0AF05C84" w14:textId="77777777" w:rsidR="002F12F2" w:rsidRDefault="002F12F2" w:rsidP="002F12F2">
      <w:pPr>
        <w:pStyle w:val="ForschungsvertragText"/>
        <w:numPr>
          <w:ilvl w:val="0"/>
          <w:numId w:val="37"/>
        </w:numPr>
        <w:jc w:val="both"/>
        <w:rPr>
          <w:lang w:val="en-GB"/>
        </w:rPr>
      </w:pPr>
      <w:r>
        <w:rPr>
          <w:lang w:val="en-GB"/>
        </w:rPr>
        <w:t>is free to be disclosed according to Section 6;</w:t>
      </w:r>
    </w:p>
    <w:p w14:paraId="4219DB24" w14:textId="77777777" w:rsidR="00D43FA7" w:rsidRDefault="002F12F2" w:rsidP="002F12F2">
      <w:pPr>
        <w:pStyle w:val="ForschungsvertragText"/>
        <w:numPr>
          <w:ilvl w:val="0"/>
          <w:numId w:val="37"/>
        </w:numPr>
        <w:jc w:val="both"/>
        <w:rPr>
          <w:lang w:val="en-GB"/>
        </w:rPr>
      </w:pPr>
      <w:r>
        <w:rPr>
          <w:lang w:val="en-GB"/>
        </w:rPr>
        <w:t>was developed by the receiving Party independently of the disclosing Party’s Confide</w:t>
      </w:r>
      <w:r>
        <w:rPr>
          <w:lang w:val="en-GB"/>
        </w:rPr>
        <w:t>n</w:t>
      </w:r>
      <w:r>
        <w:rPr>
          <w:lang w:val="en-GB"/>
        </w:rPr>
        <w:t>tial Information</w:t>
      </w:r>
      <w:r w:rsidR="00D43FA7">
        <w:rPr>
          <w:lang w:val="en-GB"/>
        </w:rPr>
        <w:t>.</w:t>
      </w:r>
    </w:p>
    <w:p w14:paraId="74F8CDD7" w14:textId="77777777" w:rsidR="00153777" w:rsidRDefault="00153777" w:rsidP="002F12F2">
      <w:pPr>
        <w:pStyle w:val="ForschungsvertragText"/>
        <w:numPr>
          <w:ilvl w:val="0"/>
          <w:numId w:val="37"/>
        </w:numPr>
        <w:jc w:val="both"/>
        <w:rPr>
          <w:lang w:val="en-GB"/>
        </w:rPr>
      </w:pPr>
      <w:r w:rsidRPr="00BF04E2">
        <w:rPr>
          <w:lang w:val="en-GB"/>
        </w:rPr>
        <w:t>is required by law or a regulatory body</w:t>
      </w:r>
      <w:r w:rsidR="00C96E61">
        <w:rPr>
          <w:lang w:val="en-GB"/>
        </w:rPr>
        <w:t xml:space="preserve"> to be disclosed</w:t>
      </w:r>
      <w:r w:rsidRPr="00BF04E2">
        <w:rPr>
          <w:lang w:val="en-GB"/>
        </w:rPr>
        <w:t xml:space="preserve">, in which circumstances the </w:t>
      </w:r>
      <w:r w:rsidR="00813114">
        <w:rPr>
          <w:lang w:val="en-GB"/>
        </w:rPr>
        <w:t>r</w:t>
      </w:r>
      <w:r w:rsidRPr="00BF04E2">
        <w:rPr>
          <w:lang w:val="en-GB"/>
        </w:rPr>
        <w:t>e</w:t>
      </w:r>
      <w:r w:rsidRPr="00BF04E2">
        <w:rPr>
          <w:lang w:val="en-GB"/>
        </w:rPr>
        <w:t>ceiving Party shall wherever practicable give reasonable advance notice of the inten</w:t>
      </w:r>
      <w:r w:rsidRPr="00BF04E2">
        <w:rPr>
          <w:lang w:val="en-GB"/>
        </w:rPr>
        <w:t>d</w:t>
      </w:r>
      <w:r w:rsidRPr="00BF04E2">
        <w:rPr>
          <w:lang w:val="en-GB"/>
        </w:rPr>
        <w:t>ed disclosure to the other Party</w:t>
      </w:r>
      <w:r w:rsidR="00076088">
        <w:rPr>
          <w:lang w:val="en-GB"/>
        </w:rPr>
        <w:t>.</w:t>
      </w:r>
    </w:p>
    <w:p w14:paraId="07FDA22D" w14:textId="77777777" w:rsidR="00B236CA" w:rsidRPr="00813114" w:rsidRDefault="002F12F2" w:rsidP="00813114">
      <w:pPr>
        <w:pStyle w:val="ForschungsvertragTitel"/>
        <w:keepNext/>
        <w:spacing w:line="280" w:lineRule="atLeast"/>
        <w:jc w:val="both"/>
        <w:rPr>
          <w:lang w:val="en-US"/>
        </w:rPr>
      </w:pPr>
      <w:r w:rsidRPr="00813114">
        <w:rPr>
          <w:lang w:val="en-US"/>
        </w:rPr>
        <w:t>6</w:t>
      </w:r>
      <w:r w:rsidR="00F32A92" w:rsidRPr="00813114">
        <w:rPr>
          <w:lang w:val="en-US"/>
        </w:rPr>
        <w:t>.</w:t>
      </w:r>
      <w:r w:rsidR="00F32A92" w:rsidRPr="00813114">
        <w:rPr>
          <w:lang w:val="en-US"/>
        </w:rPr>
        <w:tab/>
        <w:t>Scientific</w:t>
      </w:r>
      <w:r w:rsidR="008A5A35" w:rsidRPr="00813114">
        <w:rPr>
          <w:lang w:val="en-US"/>
        </w:rPr>
        <w:t xml:space="preserve"> </w:t>
      </w:r>
      <w:r w:rsidR="00F32A92" w:rsidRPr="00813114">
        <w:rPr>
          <w:lang w:val="en-US"/>
        </w:rPr>
        <w:t>publications</w:t>
      </w:r>
    </w:p>
    <w:p w14:paraId="28434F92" w14:textId="77777777" w:rsidR="00591F42" w:rsidRPr="00C840D4" w:rsidRDefault="002F12F2" w:rsidP="008F5B31">
      <w:pPr>
        <w:pStyle w:val="ForschungsvertragText"/>
        <w:ind w:hanging="675"/>
        <w:jc w:val="both"/>
        <w:rPr>
          <w:lang w:val="en-GB"/>
        </w:rPr>
      </w:pPr>
      <w:r>
        <w:rPr>
          <w:lang w:val="en-GB"/>
        </w:rPr>
        <w:t>6</w:t>
      </w:r>
      <w:r w:rsidR="00591F42" w:rsidRPr="00C840D4">
        <w:rPr>
          <w:lang w:val="en-GB"/>
        </w:rPr>
        <w:t>.1</w:t>
      </w:r>
      <w:r w:rsidR="00985454" w:rsidRPr="00C840D4">
        <w:rPr>
          <w:lang w:val="en-GB"/>
        </w:rPr>
        <w:tab/>
      </w:r>
      <w:r w:rsidR="00D47E4A">
        <w:rPr>
          <w:lang w:val="en-GB"/>
        </w:rPr>
        <w:t xml:space="preserve">The Parties agree that </w:t>
      </w:r>
      <w:r w:rsidR="00E31B68">
        <w:rPr>
          <w:lang w:val="en-GB"/>
        </w:rPr>
        <w:t>ETH</w:t>
      </w:r>
      <w:r w:rsidR="00D97A78">
        <w:rPr>
          <w:lang w:val="en-GB"/>
        </w:rPr>
        <w:t xml:space="preserve"> Zurich</w:t>
      </w:r>
      <w:r w:rsidR="00F05E6F" w:rsidRPr="00C840D4">
        <w:rPr>
          <w:lang w:val="en-GB"/>
        </w:rPr>
        <w:t xml:space="preserve"> shall be</w:t>
      </w:r>
      <w:r w:rsidR="00F32A92" w:rsidRPr="00C840D4">
        <w:rPr>
          <w:lang w:val="en-GB"/>
        </w:rPr>
        <w:t xml:space="preserve"> entitled to publish </w:t>
      </w:r>
      <w:r w:rsidR="00B60975" w:rsidRPr="00C840D4">
        <w:rPr>
          <w:lang w:val="en-GB"/>
        </w:rPr>
        <w:t xml:space="preserve">all </w:t>
      </w:r>
      <w:r w:rsidR="005F07B6" w:rsidRPr="00C840D4">
        <w:rPr>
          <w:lang w:val="en-GB"/>
        </w:rPr>
        <w:t xml:space="preserve">Project </w:t>
      </w:r>
      <w:r w:rsidR="00C840D4" w:rsidRPr="00C840D4">
        <w:rPr>
          <w:lang w:val="en-GB"/>
        </w:rPr>
        <w:t>Results</w:t>
      </w:r>
      <w:r w:rsidR="005F07B6" w:rsidRPr="00C840D4">
        <w:rPr>
          <w:lang w:val="en-GB"/>
        </w:rPr>
        <w:t>,</w:t>
      </w:r>
      <w:r w:rsidR="00B60975" w:rsidRPr="00C840D4">
        <w:rPr>
          <w:lang w:val="en-GB"/>
        </w:rPr>
        <w:t xml:space="preserve"> </w:t>
      </w:r>
      <w:r w:rsidR="00F32A92" w:rsidRPr="00C840D4">
        <w:rPr>
          <w:lang w:val="en-GB"/>
        </w:rPr>
        <w:t xml:space="preserve">subject to </w:t>
      </w:r>
      <w:r w:rsidR="00E41ECF">
        <w:rPr>
          <w:lang w:val="en-GB"/>
        </w:rPr>
        <w:t>Section</w:t>
      </w:r>
      <w:r w:rsidR="00D47E4A">
        <w:rPr>
          <w:lang w:val="en-GB"/>
        </w:rPr>
        <w:t>s</w:t>
      </w:r>
      <w:r w:rsidR="00653532" w:rsidRPr="00C840D4">
        <w:rPr>
          <w:lang w:val="en-GB"/>
        </w:rPr>
        <w:t xml:space="preserve"> </w:t>
      </w:r>
      <w:r>
        <w:rPr>
          <w:lang w:val="en-GB"/>
        </w:rPr>
        <w:t>6</w:t>
      </w:r>
      <w:r w:rsidR="00F32A92" w:rsidRPr="00C840D4">
        <w:rPr>
          <w:lang w:val="en-GB"/>
        </w:rPr>
        <w:t xml:space="preserve">.2 </w:t>
      </w:r>
      <w:r w:rsidR="003940C3">
        <w:rPr>
          <w:lang w:val="en-GB"/>
        </w:rPr>
        <w:t>and</w:t>
      </w:r>
      <w:r w:rsidR="00C840D4" w:rsidRPr="00C840D4">
        <w:rPr>
          <w:lang w:val="en-GB"/>
        </w:rPr>
        <w:t xml:space="preserve"> </w:t>
      </w:r>
      <w:r>
        <w:rPr>
          <w:lang w:val="en-GB"/>
        </w:rPr>
        <w:t>6</w:t>
      </w:r>
      <w:r w:rsidR="00180A6A" w:rsidRPr="00C840D4">
        <w:rPr>
          <w:lang w:val="en-GB"/>
        </w:rPr>
        <w:t>.</w:t>
      </w:r>
      <w:r w:rsidR="003940C3">
        <w:rPr>
          <w:lang w:val="en-GB"/>
        </w:rPr>
        <w:t>3</w:t>
      </w:r>
      <w:r w:rsidR="00C840D4" w:rsidRPr="00C840D4">
        <w:rPr>
          <w:lang w:val="en-GB"/>
        </w:rPr>
        <w:t xml:space="preserve"> </w:t>
      </w:r>
      <w:r w:rsidR="00F05E6F" w:rsidRPr="00C840D4">
        <w:rPr>
          <w:lang w:val="en-GB"/>
        </w:rPr>
        <w:t>below</w:t>
      </w:r>
      <w:r w:rsidR="00180A6A" w:rsidRPr="00C840D4">
        <w:rPr>
          <w:lang w:val="en-GB"/>
        </w:rPr>
        <w:t>.</w:t>
      </w:r>
      <w:r w:rsidR="009C6DE2" w:rsidRPr="00C840D4">
        <w:rPr>
          <w:lang w:val="en-GB"/>
        </w:rPr>
        <w:t xml:space="preserve"> </w:t>
      </w:r>
    </w:p>
    <w:p w14:paraId="395068DC" w14:textId="77777777" w:rsidR="00C840D4" w:rsidRPr="00C840D4" w:rsidRDefault="002F12F2" w:rsidP="008F5B31">
      <w:pPr>
        <w:pStyle w:val="ForschungsvertragText"/>
        <w:ind w:hanging="675"/>
        <w:jc w:val="both"/>
        <w:rPr>
          <w:szCs w:val="24"/>
          <w:lang w:val="en-US"/>
        </w:rPr>
      </w:pPr>
      <w:r>
        <w:rPr>
          <w:lang w:val="en-GB"/>
        </w:rPr>
        <w:t>6</w:t>
      </w:r>
      <w:r w:rsidR="00591F42" w:rsidRPr="00C840D4">
        <w:rPr>
          <w:lang w:val="en-GB"/>
        </w:rPr>
        <w:t>.</w:t>
      </w:r>
      <w:r w:rsidR="00C840D4" w:rsidRPr="00C840D4">
        <w:rPr>
          <w:lang w:val="en-GB"/>
        </w:rPr>
        <w:t>2</w:t>
      </w:r>
      <w:r w:rsidR="00985454" w:rsidRPr="00C840D4">
        <w:rPr>
          <w:lang w:val="en-GB"/>
        </w:rPr>
        <w:tab/>
      </w:r>
      <w:r w:rsidR="00C840D4" w:rsidRPr="00C840D4">
        <w:rPr>
          <w:szCs w:val="24"/>
          <w:lang w:val="en-US"/>
        </w:rPr>
        <w:t xml:space="preserve">Prior to </w:t>
      </w:r>
      <w:r w:rsidR="00CC73A8">
        <w:rPr>
          <w:szCs w:val="24"/>
          <w:lang w:val="en-US"/>
        </w:rPr>
        <w:t>publication</w:t>
      </w:r>
      <w:r w:rsidR="00C840D4" w:rsidRPr="00C840D4">
        <w:rPr>
          <w:szCs w:val="24"/>
          <w:lang w:val="en-US"/>
        </w:rPr>
        <w:t xml:space="preserve">, </w:t>
      </w:r>
      <w:r w:rsidR="00E31B68">
        <w:rPr>
          <w:lang w:val="en-GB"/>
        </w:rPr>
        <w:t>ETH</w:t>
      </w:r>
      <w:r w:rsidR="00D97A78">
        <w:rPr>
          <w:lang w:val="en-GB"/>
        </w:rPr>
        <w:t xml:space="preserve"> Zurich</w:t>
      </w:r>
      <w:r w:rsidR="00E43107" w:rsidRPr="00C840D4">
        <w:rPr>
          <w:lang w:val="en-GB"/>
        </w:rPr>
        <w:t xml:space="preserve"> </w:t>
      </w:r>
      <w:r w:rsidR="00C840D4" w:rsidRPr="00C840D4">
        <w:rPr>
          <w:szCs w:val="24"/>
          <w:lang w:val="en-US"/>
        </w:rPr>
        <w:t xml:space="preserve">shall submit a substantive draft to </w:t>
      </w:r>
      <w:r w:rsidR="00514159">
        <w:rPr>
          <w:szCs w:val="24"/>
          <w:lang w:val="en-US"/>
        </w:rPr>
        <w:t>Company</w:t>
      </w:r>
      <w:r w:rsidR="00C840D4" w:rsidRPr="00C840D4">
        <w:rPr>
          <w:szCs w:val="24"/>
          <w:lang w:val="en-US"/>
        </w:rPr>
        <w:t xml:space="preserve"> for review. </w:t>
      </w:r>
      <w:r w:rsidR="00514159">
        <w:rPr>
          <w:szCs w:val="24"/>
          <w:lang w:val="en-US"/>
        </w:rPr>
        <w:t>Company</w:t>
      </w:r>
      <w:r w:rsidR="00C840D4" w:rsidRPr="00C840D4">
        <w:rPr>
          <w:szCs w:val="24"/>
          <w:lang w:val="en-US"/>
        </w:rPr>
        <w:t xml:space="preserve"> shall then have one (1) month to:</w:t>
      </w:r>
    </w:p>
    <w:p w14:paraId="5CD38B13" w14:textId="77777777" w:rsidR="00C840D4" w:rsidRPr="00C840D4" w:rsidRDefault="00C840D4" w:rsidP="008F5B31">
      <w:pPr>
        <w:pStyle w:val="ForschungsvertragText"/>
        <w:ind w:left="1134" w:hanging="459"/>
        <w:jc w:val="both"/>
        <w:rPr>
          <w:szCs w:val="24"/>
          <w:lang w:val="en-US"/>
        </w:rPr>
      </w:pPr>
      <w:r w:rsidRPr="00C840D4">
        <w:rPr>
          <w:lang w:val="en-GB"/>
        </w:rPr>
        <w:t>a)</w:t>
      </w:r>
      <w:r w:rsidR="009F7720">
        <w:rPr>
          <w:lang w:val="en-GB"/>
        </w:rPr>
        <w:tab/>
      </w:r>
      <w:r w:rsidRPr="00C840D4">
        <w:rPr>
          <w:szCs w:val="24"/>
          <w:lang w:val="en-US"/>
        </w:rPr>
        <w:t xml:space="preserve">notify </w:t>
      </w:r>
      <w:r w:rsidR="00E31B68">
        <w:rPr>
          <w:lang w:val="en-GB"/>
        </w:rPr>
        <w:t>ETH</w:t>
      </w:r>
      <w:r w:rsidR="00D97A78">
        <w:rPr>
          <w:lang w:val="en-GB"/>
        </w:rPr>
        <w:t xml:space="preserve"> Zurich</w:t>
      </w:r>
      <w:r w:rsidR="00E43107" w:rsidRPr="00C840D4">
        <w:rPr>
          <w:lang w:val="en-GB"/>
        </w:rPr>
        <w:t xml:space="preserve"> </w:t>
      </w:r>
      <w:r w:rsidRPr="00C840D4">
        <w:rPr>
          <w:szCs w:val="24"/>
          <w:lang w:val="en-US"/>
        </w:rPr>
        <w:t>of any objection</w:t>
      </w:r>
      <w:r w:rsidR="00CC73A8">
        <w:rPr>
          <w:szCs w:val="24"/>
          <w:lang w:val="en-US"/>
        </w:rPr>
        <w:t xml:space="preserve"> concerning its Confidential Information</w:t>
      </w:r>
      <w:r w:rsidRPr="00C840D4">
        <w:rPr>
          <w:szCs w:val="24"/>
          <w:lang w:val="en-US"/>
        </w:rPr>
        <w:t>. If an obje</w:t>
      </w:r>
      <w:r w:rsidRPr="00C840D4">
        <w:rPr>
          <w:szCs w:val="24"/>
          <w:lang w:val="en-US"/>
        </w:rPr>
        <w:t>c</w:t>
      </w:r>
      <w:r w:rsidRPr="00C840D4">
        <w:rPr>
          <w:szCs w:val="24"/>
          <w:lang w:val="en-US"/>
        </w:rPr>
        <w:t>tion is raised, discussion shall be held without delay to determine acceptable modific</w:t>
      </w:r>
      <w:r w:rsidRPr="00C840D4">
        <w:rPr>
          <w:szCs w:val="24"/>
          <w:lang w:val="en-US"/>
        </w:rPr>
        <w:t>a</w:t>
      </w:r>
      <w:r w:rsidRPr="00C840D4">
        <w:rPr>
          <w:szCs w:val="24"/>
          <w:lang w:val="en-US"/>
        </w:rPr>
        <w:t>tions to resolve the issue and allow dissemination within three (3) months; and/or</w:t>
      </w:r>
    </w:p>
    <w:p w14:paraId="3A8B38DC" w14:textId="77777777" w:rsidR="00C840D4" w:rsidRPr="00C840D4" w:rsidRDefault="00C840D4" w:rsidP="008F5B31">
      <w:pPr>
        <w:pStyle w:val="ForschungsvertragText"/>
        <w:ind w:left="1134" w:hanging="459"/>
        <w:jc w:val="both"/>
        <w:rPr>
          <w:szCs w:val="24"/>
          <w:lang w:val="en-US"/>
        </w:rPr>
      </w:pPr>
      <w:r w:rsidRPr="00C840D4">
        <w:rPr>
          <w:lang w:val="en-GB"/>
        </w:rPr>
        <w:t>b)</w:t>
      </w:r>
      <w:r w:rsidR="009F7720">
        <w:rPr>
          <w:lang w:val="en-GB"/>
        </w:rPr>
        <w:tab/>
      </w:r>
      <w:r w:rsidRPr="00C840D4">
        <w:rPr>
          <w:szCs w:val="24"/>
          <w:lang w:val="en-US"/>
        </w:rPr>
        <w:t xml:space="preserve">request the postponement, for no more than three (3) months, in the event that before the planned disclosure patent applications concerning the Project Results have to be filed. </w:t>
      </w:r>
    </w:p>
    <w:p w14:paraId="0A112B6A" w14:textId="77777777" w:rsidR="00C840D4" w:rsidRPr="00C840D4" w:rsidRDefault="00C840D4" w:rsidP="008F5B31">
      <w:pPr>
        <w:pStyle w:val="ForschungsvertragText"/>
        <w:jc w:val="both"/>
        <w:rPr>
          <w:szCs w:val="24"/>
          <w:lang w:val="en-US"/>
        </w:rPr>
      </w:pPr>
      <w:r w:rsidRPr="00C840D4">
        <w:rPr>
          <w:szCs w:val="24"/>
          <w:lang w:val="en-US"/>
        </w:rPr>
        <w:t xml:space="preserve">Failure to respond within the abovementioned one month period is considered as approval of the publication by </w:t>
      </w:r>
      <w:r w:rsidR="00514159">
        <w:rPr>
          <w:szCs w:val="24"/>
          <w:lang w:val="en-US"/>
        </w:rPr>
        <w:t>Company</w:t>
      </w:r>
      <w:r w:rsidRPr="00C840D4">
        <w:rPr>
          <w:szCs w:val="24"/>
          <w:lang w:val="en-US"/>
        </w:rPr>
        <w:t>.</w:t>
      </w:r>
    </w:p>
    <w:p w14:paraId="4FBB2CAA" w14:textId="77777777" w:rsidR="00C840D4" w:rsidRPr="00C840D4" w:rsidRDefault="002F12F2" w:rsidP="008F5B31">
      <w:pPr>
        <w:pStyle w:val="ForschungsvertragText"/>
        <w:ind w:hanging="675"/>
        <w:jc w:val="both"/>
        <w:rPr>
          <w:lang w:val="en-GB"/>
        </w:rPr>
      </w:pPr>
      <w:r>
        <w:rPr>
          <w:szCs w:val="24"/>
          <w:lang w:val="en-US"/>
        </w:rPr>
        <w:t>6</w:t>
      </w:r>
      <w:r w:rsidR="00C840D4" w:rsidRPr="00C840D4">
        <w:rPr>
          <w:szCs w:val="24"/>
          <w:lang w:val="en-US"/>
        </w:rPr>
        <w:t>.3</w:t>
      </w:r>
      <w:r w:rsidR="00C840D4" w:rsidRPr="00C840D4">
        <w:rPr>
          <w:szCs w:val="24"/>
          <w:lang w:val="en-US"/>
        </w:rPr>
        <w:tab/>
        <w:t xml:space="preserve">In case of a planned disclosure at scientific conferences, </w:t>
      </w:r>
      <w:r w:rsidR="00E31B68">
        <w:rPr>
          <w:lang w:val="en-GB"/>
        </w:rPr>
        <w:t>ETH</w:t>
      </w:r>
      <w:r w:rsidR="00D97A78">
        <w:rPr>
          <w:lang w:val="en-GB"/>
        </w:rPr>
        <w:t xml:space="preserve"> Zurich</w:t>
      </w:r>
      <w:r w:rsidR="00E43107" w:rsidRPr="00C840D4">
        <w:rPr>
          <w:lang w:val="en-GB"/>
        </w:rPr>
        <w:t xml:space="preserve"> </w:t>
      </w:r>
      <w:r w:rsidR="00C840D4" w:rsidRPr="00C840D4">
        <w:rPr>
          <w:szCs w:val="24"/>
          <w:lang w:val="en-US"/>
        </w:rPr>
        <w:t xml:space="preserve">shall submit to </w:t>
      </w:r>
      <w:r w:rsidR="00514159">
        <w:rPr>
          <w:szCs w:val="24"/>
          <w:lang w:val="en-US"/>
        </w:rPr>
        <w:t>Co</w:t>
      </w:r>
      <w:r w:rsidR="00514159">
        <w:rPr>
          <w:szCs w:val="24"/>
          <w:lang w:val="en-US"/>
        </w:rPr>
        <w:t>m</w:t>
      </w:r>
      <w:r w:rsidR="00514159">
        <w:rPr>
          <w:szCs w:val="24"/>
          <w:lang w:val="en-US"/>
        </w:rPr>
        <w:t>pany</w:t>
      </w:r>
      <w:r w:rsidR="00C840D4" w:rsidRPr="00C840D4">
        <w:rPr>
          <w:szCs w:val="24"/>
          <w:lang w:val="en-US"/>
        </w:rPr>
        <w:t xml:space="preserve"> a written summary of the intended disclosure and the provisions of</w:t>
      </w:r>
      <w:r w:rsidR="00E41ECF">
        <w:rPr>
          <w:szCs w:val="24"/>
          <w:lang w:val="en-US"/>
        </w:rPr>
        <w:t xml:space="preserve"> Section</w:t>
      </w:r>
      <w:r w:rsidR="00C840D4" w:rsidRPr="00C840D4">
        <w:rPr>
          <w:szCs w:val="24"/>
          <w:lang w:val="en-US"/>
        </w:rPr>
        <w:t xml:space="preserve"> </w:t>
      </w:r>
      <w:r>
        <w:rPr>
          <w:szCs w:val="24"/>
          <w:lang w:val="en-US"/>
        </w:rPr>
        <w:t>6</w:t>
      </w:r>
      <w:r w:rsidR="00C840D4" w:rsidRPr="00C840D4">
        <w:rPr>
          <w:szCs w:val="24"/>
          <w:lang w:val="en-US"/>
        </w:rPr>
        <w:t>.2 shall apply, whereby the time indicated under a) shall be reduced to one (1) month.</w:t>
      </w:r>
      <w:r w:rsidR="00653532" w:rsidRPr="00C840D4">
        <w:rPr>
          <w:lang w:val="en-GB"/>
        </w:rPr>
        <w:t xml:space="preserve"> </w:t>
      </w:r>
    </w:p>
    <w:p w14:paraId="5AAD6793" w14:textId="77777777" w:rsidR="00C840D4" w:rsidRPr="00C840D4" w:rsidRDefault="002F12F2" w:rsidP="008F5B31">
      <w:pPr>
        <w:pStyle w:val="ForschungsvertragText"/>
        <w:ind w:hanging="675"/>
        <w:jc w:val="both"/>
        <w:rPr>
          <w:lang w:val="en-GB"/>
        </w:rPr>
      </w:pPr>
      <w:r>
        <w:rPr>
          <w:lang w:val="en-GB"/>
        </w:rPr>
        <w:t>6</w:t>
      </w:r>
      <w:r w:rsidR="00C840D4" w:rsidRPr="00C840D4">
        <w:rPr>
          <w:lang w:val="en-GB"/>
        </w:rPr>
        <w:t>.4</w:t>
      </w:r>
      <w:r w:rsidR="00C840D4" w:rsidRPr="00C840D4">
        <w:rPr>
          <w:lang w:val="en-GB"/>
        </w:rPr>
        <w:tab/>
      </w:r>
      <w:r w:rsidR="003940C3">
        <w:rPr>
          <w:lang w:val="en-US"/>
        </w:rPr>
        <w:t xml:space="preserve">In the event that </w:t>
      </w:r>
      <w:r w:rsidR="00514159">
        <w:rPr>
          <w:lang w:val="en-US"/>
        </w:rPr>
        <w:t>Company</w:t>
      </w:r>
      <w:r w:rsidR="003940C3">
        <w:rPr>
          <w:lang w:val="en-US"/>
        </w:rPr>
        <w:t xml:space="preserve"> wants to publish </w:t>
      </w:r>
      <w:r w:rsidR="003940C3" w:rsidRPr="00C840D4">
        <w:rPr>
          <w:lang w:val="en-GB"/>
        </w:rPr>
        <w:t>Project Results</w:t>
      </w:r>
      <w:r w:rsidR="003940C3">
        <w:rPr>
          <w:lang w:val="en-US"/>
        </w:rPr>
        <w:t xml:space="preserve">, </w:t>
      </w:r>
      <w:r w:rsidR="00E70E4B">
        <w:rPr>
          <w:lang w:val="en-US"/>
        </w:rPr>
        <w:t xml:space="preserve">Company </w:t>
      </w:r>
      <w:r w:rsidR="003940C3">
        <w:rPr>
          <w:lang w:val="en-US"/>
        </w:rPr>
        <w:t>needs the prior wri</w:t>
      </w:r>
      <w:r w:rsidR="003940C3">
        <w:rPr>
          <w:lang w:val="en-US"/>
        </w:rPr>
        <w:t>t</w:t>
      </w:r>
      <w:r w:rsidR="003940C3">
        <w:rPr>
          <w:lang w:val="en-US"/>
        </w:rPr>
        <w:t xml:space="preserve">ten consent of </w:t>
      </w:r>
      <w:r w:rsidR="00E31B68">
        <w:rPr>
          <w:lang w:val="en-GB"/>
        </w:rPr>
        <w:t>ETH</w:t>
      </w:r>
      <w:r w:rsidR="00D97A78">
        <w:rPr>
          <w:lang w:val="en-GB"/>
        </w:rPr>
        <w:t xml:space="preserve"> Zurich</w:t>
      </w:r>
      <w:r w:rsidR="003940C3">
        <w:rPr>
          <w:lang w:val="en-US"/>
        </w:rPr>
        <w:t xml:space="preserve">. Such consent shall not be unreasonably denied, however it shall be ensured that the interests of </w:t>
      </w:r>
      <w:r w:rsidR="00E31B68">
        <w:rPr>
          <w:lang w:val="en-GB"/>
        </w:rPr>
        <w:t>ETH</w:t>
      </w:r>
      <w:r w:rsidR="00D97A78">
        <w:rPr>
          <w:lang w:val="en-GB"/>
        </w:rPr>
        <w:t xml:space="preserve"> Zurich</w:t>
      </w:r>
      <w:r w:rsidR="00E43107" w:rsidRPr="00C840D4">
        <w:rPr>
          <w:lang w:val="en-GB"/>
        </w:rPr>
        <w:t xml:space="preserve"> </w:t>
      </w:r>
      <w:r w:rsidR="003940C3">
        <w:rPr>
          <w:lang w:val="en-US"/>
        </w:rPr>
        <w:t>are protected in respect of its own public</w:t>
      </w:r>
      <w:r w:rsidR="003940C3">
        <w:rPr>
          <w:lang w:val="en-US"/>
        </w:rPr>
        <w:t>a</w:t>
      </w:r>
      <w:r w:rsidR="003940C3">
        <w:rPr>
          <w:lang w:val="en-US"/>
        </w:rPr>
        <w:t xml:space="preserve">tions, PhD theses, diploma theses and the like, as well as protection of </w:t>
      </w:r>
      <w:r w:rsidR="00C23B74">
        <w:rPr>
          <w:lang w:val="en-US"/>
        </w:rPr>
        <w:t>intellectual property rights</w:t>
      </w:r>
      <w:r w:rsidR="003940C3">
        <w:rPr>
          <w:lang w:val="en-US"/>
        </w:rPr>
        <w:t>.</w:t>
      </w:r>
    </w:p>
    <w:p w14:paraId="496B48DF" w14:textId="77777777" w:rsidR="002F12F2" w:rsidRPr="00700D38" w:rsidRDefault="002F12F2" w:rsidP="002F12F2">
      <w:pPr>
        <w:pStyle w:val="ForschungsvertragTitel"/>
        <w:keepNext/>
        <w:spacing w:line="280" w:lineRule="atLeast"/>
        <w:jc w:val="both"/>
        <w:rPr>
          <w:lang w:val="en-US"/>
        </w:rPr>
      </w:pPr>
      <w:r>
        <w:rPr>
          <w:lang w:val="en-US"/>
        </w:rPr>
        <w:t>7</w:t>
      </w:r>
      <w:r w:rsidRPr="00700D38">
        <w:rPr>
          <w:lang w:val="en-US"/>
        </w:rPr>
        <w:t>.</w:t>
      </w:r>
      <w:r w:rsidRPr="00700D38">
        <w:rPr>
          <w:lang w:val="en-US"/>
        </w:rPr>
        <w:tab/>
        <w:t>No warranties</w:t>
      </w:r>
    </w:p>
    <w:p w14:paraId="33D75E04" w14:textId="77777777" w:rsidR="002F12F2" w:rsidRPr="00700D38" w:rsidRDefault="002F12F2" w:rsidP="002F12F2">
      <w:pPr>
        <w:pStyle w:val="ForschungsvertragText"/>
        <w:ind w:hanging="675"/>
        <w:jc w:val="both"/>
        <w:rPr>
          <w:lang w:val="en-GB"/>
        </w:rPr>
      </w:pPr>
      <w:r>
        <w:rPr>
          <w:lang w:val="en-US"/>
        </w:rPr>
        <w:t>7</w:t>
      </w:r>
      <w:r w:rsidRPr="00700D38">
        <w:rPr>
          <w:lang w:val="en-GB"/>
        </w:rPr>
        <w:t>.1</w:t>
      </w:r>
      <w:r w:rsidRPr="00700D38">
        <w:rPr>
          <w:lang w:val="en-GB"/>
        </w:rPr>
        <w:tab/>
        <w:t xml:space="preserve">The Parties shall perform the Project to the best of </w:t>
      </w:r>
      <w:r w:rsidR="00D43FA7">
        <w:rPr>
          <w:lang w:val="en-GB"/>
        </w:rPr>
        <w:t>their</w:t>
      </w:r>
      <w:r w:rsidRPr="00700D38">
        <w:rPr>
          <w:lang w:val="en-GB"/>
        </w:rPr>
        <w:t xml:space="preserve"> scientific knowledge exercising due care and taking into account the current state-of-the-art. They will endeavour t</w:t>
      </w:r>
      <w:r>
        <w:rPr>
          <w:lang w:val="en-GB"/>
        </w:rPr>
        <w:t>o</w:t>
      </w:r>
      <w:r w:rsidRPr="00700D38">
        <w:rPr>
          <w:lang w:val="en-GB"/>
        </w:rPr>
        <w:t xml:space="preserve"> achieve the </w:t>
      </w:r>
      <w:r>
        <w:rPr>
          <w:lang w:val="en-GB"/>
        </w:rPr>
        <w:t>goals of the Project</w:t>
      </w:r>
      <w:r w:rsidRPr="00700D38">
        <w:rPr>
          <w:lang w:val="en-GB"/>
        </w:rPr>
        <w:t xml:space="preserve"> aimed for in </w:t>
      </w:r>
      <w:r w:rsidRPr="00205504">
        <w:rPr>
          <w:lang w:val="en-GB"/>
        </w:rPr>
        <w:t>Appendix A.</w:t>
      </w:r>
    </w:p>
    <w:p w14:paraId="683E9279" w14:textId="77777777" w:rsidR="002F12F2" w:rsidRPr="00700D38" w:rsidRDefault="002F12F2" w:rsidP="002F12F2">
      <w:pPr>
        <w:pStyle w:val="ForschungsvertragText"/>
        <w:ind w:hanging="675"/>
        <w:jc w:val="both"/>
        <w:rPr>
          <w:lang w:val="en-GB"/>
        </w:rPr>
      </w:pPr>
      <w:r>
        <w:rPr>
          <w:lang w:val="en-GB"/>
        </w:rPr>
        <w:t>7</w:t>
      </w:r>
      <w:r w:rsidRPr="00700D38">
        <w:rPr>
          <w:lang w:val="en-GB"/>
        </w:rPr>
        <w:t>.2</w:t>
      </w:r>
      <w:r w:rsidRPr="00700D38">
        <w:rPr>
          <w:lang w:val="en-GB"/>
        </w:rPr>
        <w:tab/>
        <w:t>By its nature research involves the risk of unforeseen consequences. The Parties therefore do not guarantee that the inte</w:t>
      </w:r>
      <w:r>
        <w:rPr>
          <w:lang w:val="en-GB"/>
        </w:rPr>
        <w:t>nd</w:t>
      </w:r>
      <w:r w:rsidRPr="00700D38">
        <w:rPr>
          <w:lang w:val="en-GB"/>
        </w:rPr>
        <w:t>ed goals and results of the Project will be reached. The Parties make no warranties, neither express nor implied, regarding the Project Results, i</w:t>
      </w:r>
      <w:r w:rsidRPr="00700D38">
        <w:rPr>
          <w:lang w:val="en-GB"/>
        </w:rPr>
        <w:t>n</w:t>
      </w:r>
      <w:r w:rsidRPr="00700D38">
        <w:rPr>
          <w:lang w:val="en-GB"/>
        </w:rPr>
        <w:t xml:space="preserve">cluding but not limited to warranties of originality, accuracy, </w:t>
      </w:r>
      <w:r w:rsidR="00DB1D03">
        <w:rPr>
          <w:lang w:val="en-GB"/>
        </w:rPr>
        <w:t xml:space="preserve">non-infringement of third party rights, </w:t>
      </w:r>
      <w:r w:rsidRPr="00700D38">
        <w:rPr>
          <w:lang w:val="en-GB"/>
        </w:rPr>
        <w:t>merchantability, completeness or fitness for a particular purpose.</w:t>
      </w:r>
      <w:r w:rsidR="006F5661">
        <w:rPr>
          <w:lang w:val="en-GB"/>
        </w:rPr>
        <w:t xml:space="preserve"> </w:t>
      </w:r>
      <w:r w:rsidR="006F5661" w:rsidRPr="006F5661">
        <w:rPr>
          <w:lang w:val="en-GB"/>
        </w:rPr>
        <w:t>There is no duty to conduct searches</w:t>
      </w:r>
      <w:r w:rsidR="00A672D8">
        <w:rPr>
          <w:lang w:val="en-GB"/>
        </w:rPr>
        <w:t xml:space="preserve"> with regard to registered intellectual property rights</w:t>
      </w:r>
      <w:r w:rsidR="006F5661" w:rsidRPr="006F5661">
        <w:rPr>
          <w:lang w:val="en-GB"/>
        </w:rPr>
        <w:t>.</w:t>
      </w:r>
    </w:p>
    <w:p w14:paraId="43860FB0" w14:textId="77777777" w:rsidR="002F12F2" w:rsidRPr="00C66C69" w:rsidRDefault="002F12F2" w:rsidP="002F12F2">
      <w:pPr>
        <w:pStyle w:val="ForschungsvertragTitel"/>
        <w:keepNext/>
        <w:spacing w:line="280" w:lineRule="atLeast"/>
        <w:jc w:val="both"/>
        <w:rPr>
          <w:lang w:val="en-US"/>
        </w:rPr>
      </w:pPr>
      <w:r>
        <w:rPr>
          <w:lang w:val="en-US"/>
        </w:rPr>
        <w:t>8</w:t>
      </w:r>
      <w:r w:rsidRPr="002061E9">
        <w:rPr>
          <w:lang w:val="en-US"/>
        </w:rPr>
        <w:t>.</w:t>
      </w:r>
      <w:r w:rsidRPr="002061E9">
        <w:rPr>
          <w:lang w:val="en-US"/>
        </w:rPr>
        <w:tab/>
      </w:r>
      <w:r w:rsidRPr="00C66C69">
        <w:rPr>
          <w:lang w:val="en-US"/>
        </w:rPr>
        <w:t>Limitation of liability</w:t>
      </w:r>
    </w:p>
    <w:p w14:paraId="0914A3B7" w14:textId="77777777" w:rsidR="00355F19" w:rsidRPr="00924EE5" w:rsidRDefault="00355F19" w:rsidP="00355F19">
      <w:pPr>
        <w:pStyle w:val="ForschungsvertragText"/>
        <w:ind w:hanging="675"/>
        <w:jc w:val="both"/>
        <w:rPr>
          <w:lang w:val="en-GB"/>
        </w:rPr>
      </w:pPr>
      <w:r w:rsidRPr="00924EE5">
        <w:rPr>
          <w:lang w:val="en-GB"/>
        </w:rPr>
        <w:t>8.1</w:t>
      </w:r>
      <w:r w:rsidRPr="00924EE5">
        <w:rPr>
          <w:lang w:val="en-GB"/>
        </w:rPr>
        <w:tab/>
        <w:t xml:space="preserve">Subject to Section </w:t>
      </w:r>
      <w:r w:rsidR="00FE01EA">
        <w:rPr>
          <w:lang w:val="en-GB"/>
        </w:rPr>
        <w:t>9</w:t>
      </w:r>
      <w:r w:rsidRPr="00924EE5">
        <w:rPr>
          <w:lang w:val="en-GB"/>
        </w:rPr>
        <w:t xml:space="preserve"> and with the exception for personal injury and death, the Parties a</w:t>
      </w:r>
      <w:r w:rsidRPr="00924EE5">
        <w:rPr>
          <w:lang w:val="en-GB"/>
        </w:rPr>
        <w:t>s</w:t>
      </w:r>
      <w:r w:rsidRPr="00924EE5">
        <w:rPr>
          <w:lang w:val="en-GB"/>
        </w:rPr>
        <w:t>sume no liability for any damages, including but not limited to any indirect or consequential loss or similar damage (e.g. loss of profit, loss of revenue or loss of contracts inter alia due to a shutdown; other costs and expenses) suffered in connection with this Agreement, pr</w:t>
      </w:r>
      <w:r w:rsidRPr="00924EE5">
        <w:rPr>
          <w:lang w:val="en-GB"/>
        </w:rPr>
        <w:t>o</w:t>
      </w:r>
      <w:r w:rsidRPr="00924EE5">
        <w:rPr>
          <w:lang w:val="en-GB"/>
        </w:rPr>
        <w:t xml:space="preserve">vided such damage was not caused by a wilful intent or act of gross negligence. </w:t>
      </w:r>
    </w:p>
    <w:p w14:paraId="77D94F9C" w14:textId="77777777" w:rsidR="002F12F2" w:rsidRDefault="002F12F2" w:rsidP="002F12F2">
      <w:pPr>
        <w:pStyle w:val="ForschungsvertragText"/>
        <w:ind w:hanging="675"/>
        <w:jc w:val="both"/>
        <w:rPr>
          <w:lang w:val="en-GB"/>
        </w:rPr>
      </w:pPr>
      <w:r>
        <w:rPr>
          <w:lang w:val="en-US"/>
        </w:rPr>
        <w:t>8</w:t>
      </w:r>
      <w:r w:rsidRPr="00700D38">
        <w:rPr>
          <w:lang w:val="en-GB"/>
        </w:rPr>
        <w:t>.</w:t>
      </w:r>
      <w:r w:rsidR="00FE01EA">
        <w:rPr>
          <w:lang w:val="en-GB"/>
        </w:rPr>
        <w:t>2</w:t>
      </w:r>
      <w:r w:rsidRPr="00700D38">
        <w:rPr>
          <w:lang w:val="en-GB"/>
        </w:rPr>
        <w:tab/>
        <w:t>The limitation</w:t>
      </w:r>
      <w:r w:rsidR="00D43FA7">
        <w:rPr>
          <w:lang w:val="en-GB"/>
        </w:rPr>
        <w:t>s</w:t>
      </w:r>
      <w:r w:rsidRPr="00700D38">
        <w:rPr>
          <w:lang w:val="en-GB"/>
        </w:rPr>
        <w:t xml:space="preserve"> of liability in </w:t>
      </w:r>
      <w:r>
        <w:rPr>
          <w:lang w:val="en-GB"/>
        </w:rPr>
        <w:t>S</w:t>
      </w:r>
      <w:r w:rsidRPr="00700D38">
        <w:rPr>
          <w:lang w:val="en-GB"/>
        </w:rPr>
        <w:t xml:space="preserve">ection </w:t>
      </w:r>
      <w:r>
        <w:rPr>
          <w:lang w:val="en-GB"/>
        </w:rPr>
        <w:t>8</w:t>
      </w:r>
      <w:r w:rsidRPr="00700D38">
        <w:rPr>
          <w:lang w:val="en-GB"/>
        </w:rPr>
        <w:t>.1 shall also be applicable to all auxiliary persons (i</w:t>
      </w:r>
      <w:r w:rsidRPr="00700D38">
        <w:rPr>
          <w:lang w:val="en-GB"/>
        </w:rPr>
        <w:t>n</w:t>
      </w:r>
      <w:r w:rsidRPr="00700D38">
        <w:rPr>
          <w:lang w:val="en-GB"/>
        </w:rPr>
        <w:t>cluding but not limited to consultants and students), agents and subcontractors involved by the Parties, and to any kind of (Confidential) Information exchanged as well as to Bac</w:t>
      </w:r>
      <w:r w:rsidRPr="00700D38">
        <w:rPr>
          <w:lang w:val="en-GB"/>
        </w:rPr>
        <w:t>k</w:t>
      </w:r>
      <w:r w:rsidRPr="00700D38">
        <w:rPr>
          <w:lang w:val="en-GB"/>
        </w:rPr>
        <w:t>grou</w:t>
      </w:r>
      <w:r>
        <w:rPr>
          <w:lang w:val="en-GB"/>
        </w:rPr>
        <w:t>nd</w:t>
      </w:r>
      <w:r w:rsidRPr="00700D38">
        <w:rPr>
          <w:lang w:val="en-GB"/>
        </w:rPr>
        <w:t xml:space="preserve"> IP and all other deliverables supplied under this Agreement.</w:t>
      </w:r>
    </w:p>
    <w:p w14:paraId="66D01359" w14:textId="77777777" w:rsidR="00FE01EA" w:rsidRPr="00FE01EA" w:rsidRDefault="00FE01EA" w:rsidP="00FE01EA">
      <w:pPr>
        <w:pStyle w:val="ForschungsvertragTitel"/>
        <w:keepNext/>
        <w:spacing w:line="280" w:lineRule="atLeast"/>
        <w:jc w:val="both"/>
        <w:rPr>
          <w:lang w:val="en-US"/>
        </w:rPr>
      </w:pPr>
      <w:r>
        <w:rPr>
          <w:lang w:val="en-US"/>
        </w:rPr>
        <w:t>9</w:t>
      </w:r>
      <w:r w:rsidR="00E70E4B">
        <w:rPr>
          <w:lang w:val="en-US"/>
        </w:rPr>
        <w:t>.</w:t>
      </w:r>
      <w:r>
        <w:rPr>
          <w:lang w:val="en-US"/>
        </w:rPr>
        <w:tab/>
      </w:r>
      <w:r w:rsidRPr="00FE01EA">
        <w:rPr>
          <w:lang w:val="en-US"/>
        </w:rPr>
        <w:t>Inde</w:t>
      </w:r>
      <w:r>
        <w:rPr>
          <w:lang w:val="en-US"/>
        </w:rPr>
        <w:t>m</w:t>
      </w:r>
      <w:r w:rsidRPr="00FE01EA">
        <w:rPr>
          <w:lang w:val="en-US"/>
        </w:rPr>
        <w:t>nification for use of the Proj</w:t>
      </w:r>
      <w:r>
        <w:rPr>
          <w:lang w:val="en-US"/>
        </w:rPr>
        <w:t>e</w:t>
      </w:r>
      <w:r w:rsidRPr="00FE01EA">
        <w:rPr>
          <w:lang w:val="en-US"/>
        </w:rPr>
        <w:t xml:space="preserve">ct </w:t>
      </w:r>
      <w:r>
        <w:rPr>
          <w:lang w:val="en-US"/>
        </w:rPr>
        <w:t>R</w:t>
      </w:r>
      <w:r w:rsidRPr="00FE01EA">
        <w:rPr>
          <w:lang w:val="en-US"/>
        </w:rPr>
        <w:t>esul</w:t>
      </w:r>
      <w:r>
        <w:rPr>
          <w:lang w:val="en-US"/>
        </w:rPr>
        <w:t>t</w:t>
      </w:r>
      <w:r w:rsidRPr="00FE01EA">
        <w:rPr>
          <w:lang w:val="en-US"/>
        </w:rPr>
        <w:t>s</w:t>
      </w:r>
    </w:p>
    <w:p w14:paraId="57832AF3" w14:textId="77777777" w:rsidR="00FE01EA" w:rsidRPr="00700D38" w:rsidRDefault="00FE01EA" w:rsidP="00FE01EA">
      <w:pPr>
        <w:pStyle w:val="ForschungsvertragText"/>
        <w:ind w:hanging="675"/>
        <w:jc w:val="both"/>
        <w:rPr>
          <w:lang w:val="en-US"/>
        </w:rPr>
      </w:pPr>
      <w:r>
        <w:rPr>
          <w:lang w:val="en-GB"/>
        </w:rPr>
        <w:tab/>
      </w:r>
      <w:r w:rsidRPr="00924EE5">
        <w:rPr>
          <w:lang w:val="en-GB"/>
        </w:rPr>
        <w:t xml:space="preserve">The Parties use the Project Results at their own risk. </w:t>
      </w:r>
      <w:r>
        <w:rPr>
          <w:lang w:val="en-GB"/>
        </w:rPr>
        <w:t xml:space="preserve">Notwithstanding Section 8, </w:t>
      </w:r>
      <w:r w:rsidRPr="00924EE5">
        <w:rPr>
          <w:lang w:val="en-GB"/>
        </w:rPr>
        <w:t>a Party using any of the Project Results shall, to the fullest extent permitted by the applicable law, defend, indemnify</w:t>
      </w:r>
      <w:r w:rsidRPr="00924EE5">
        <w:rPr>
          <w:lang w:val="en-US"/>
        </w:rPr>
        <w:t xml:space="preserve"> and hold the other Party harmless against third party claims (including but not limited to claims based on mandatory product liability law) which are based on the Party’s use</w:t>
      </w:r>
      <w:r w:rsidRPr="00700D38">
        <w:rPr>
          <w:lang w:val="en-US"/>
        </w:rPr>
        <w:t xml:space="preserve"> of the Project Results. </w:t>
      </w:r>
    </w:p>
    <w:p w14:paraId="5E13A283" w14:textId="77777777" w:rsidR="00B236CA" w:rsidRPr="007738DF" w:rsidRDefault="00FE01EA" w:rsidP="008F5B31">
      <w:pPr>
        <w:pStyle w:val="ForschungsvertragTitel"/>
        <w:keepNext/>
        <w:spacing w:line="280" w:lineRule="atLeast"/>
        <w:jc w:val="both"/>
        <w:outlineLvl w:val="0"/>
        <w:rPr>
          <w:lang w:val="en-GB"/>
        </w:rPr>
      </w:pPr>
      <w:r>
        <w:rPr>
          <w:lang w:val="en-GB"/>
        </w:rPr>
        <w:t>10</w:t>
      </w:r>
      <w:r w:rsidR="004118E6" w:rsidRPr="007738DF">
        <w:rPr>
          <w:lang w:val="en-GB"/>
        </w:rPr>
        <w:t>.</w:t>
      </w:r>
      <w:r w:rsidR="004118E6" w:rsidRPr="007738DF">
        <w:rPr>
          <w:lang w:val="en-GB"/>
        </w:rPr>
        <w:tab/>
        <w:t>Term a</w:t>
      </w:r>
      <w:r w:rsidR="00B236CA" w:rsidRPr="007738DF">
        <w:rPr>
          <w:lang w:val="en-GB"/>
        </w:rPr>
        <w:t xml:space="preserve">nd </w:t>
      </w:r>
      <w:r w:rsidR="006B01D4">
        <w:rPr>
          <w:lang w:val="en-GB"/>
        </w:rPr>
        <w:t>right of termination</w:t>
      </w:r>
      <w:r w:rsidR="00B236CA" w:rsidRPr="007738DF">
        <w:rPr>
          <w:lang w:val="en-GB"/>
        </w:rPr>
        <w:t xml:space="preserve"> </w:t>
      </w:r>
    </w:p>
    <w:p w14:paraId="324E6D8F" w14:textId="5F706559" w:rsidR="008B79DC" w:rsidRDefault="00FE01EA" w:rsidP="00C463F5">
      <w:pPr>
        <w:pStyle w:val="ForschungsvertragText"/>
        <w:ind w:hanging="675"/>
        <w:jc w:val="both"/>
        <w:rPr>
          <w:lang w:val="en-GB"/>
        </w:rPr>
      </w:pPr>
      <w:r>
        <w:rPr>
          <w:lang w:val="en-GB"/>
        </w:rPr>
        <w:t>10</w:t>
      </w:r>
      <w:r w:rsidR="00957A5E" w:rsidRPr="007738DF">
        <w:rPr>
          <w:lang w:val="en-GB"/>
        </w:rPr>
        <w:t>.1</w:t>
      </w:r>
      <w:r w:rsidR="00E126D0" w:rsidRPr="007738DF">
        <w:rPr>
          <w:lang w:val="en-GB"/>
        </w:rPr>
        <w:tab/>
      </w:r>
      <w:r w:rsidR="008B79DC">
        <w:rPr>
          <w:lang w:val="en-GB"/>
        </w:rPr>
        <w:t>This Agreement</w:t>
      </w:r>
      <w:r w:rsidR="008B79DC" w:rsidRPr="007738DF">
        <w:rPr>
          <w:lang w:val="en-GB"/>
        </w:rPr>
        <w:t xml:space="preserve"> </w:t>
      </w:r>
      <w:r w:rsidR="008B79DC">
        <w:rPr>
          <w:lang w:val="en-GB"/>
        </w:rPr>
        <w:t>will enter</w:t>
      </w:r>
      <w:r w:rsidR="008B79DC" w:rsidRPr="007738DF">
        <w:rPr>
          <w:lang w:val="en-GB"/>
        </w:rPr>
        <w:t xml:space="preserve"> into force </w:t>
      </w:r>
      <w:r w:rsidR="008B79DC">
        <w:rPr>
          <w:lang w:val="en-GB"/>
        </w:rPr>
        <w:t xml:space="preserve">once </w:t>
      </w:r>
      <w:r w:rsidR="008B79DC" w:rsidRPr="007738DF">
        <w:rPr>
          <w:lang w:val="en-GB"/>
        </w:rPr>
        <w:t xml:space="preserve">signed in full </w:t>
      </w:r>
      <w:r w:rsidR="008B79DC">
        <w:rPr>
          <w:lang w:val="en-GB"/>
        </w:rPr>
        <w:t xml:space="preserve">by </w:t>
      </w:r>
      <w:r w:rsidR="00E80074">
        <w:rPr>
          <w:lang w:val="en-GB"/>
        </w:rPr>
        <w:t xml:space="preserve">the </w:t>
      </w:r>
      <w:r w:rsidR="008B79DC">
        <w:rPr>
          <w:lang w:val="en-GB"/>
        </w:rPr>
        <w:t>Parties</w:t>
      </w:r>
      <w:r w:rsidR="00365489">
        <w:rPr>
          <w:lang w:val="en-GB"/>
        </w:rPr>
        <w:t xml:space="preserve"> and</w:t>
      </w:r>
      <w:r w:rsidR="00903E16">
        <w:rPr>
          <w:lang w:val="en-GB"/>
        </w:rPr>
        <w:t xml:space="preserve"> </w:t>
      </w:r>
      <w:r w:rsidR="00CC73A8">
        <w:rPr>
          <w:lang w:val="en-GB"/>
        </w:rPr>
        <w:t xml:space="preserve">shall have effect from </w:t>
      </w:r>
      <w:r w:rsidR="00365489">
        <w:rPr>
          <w:lang w:val="en-GB"/>
        </w:rPr>
        <w:t>the date the CTI Contract enters into force. This Agreement</w:t>
      </w:r>
      <w:r w:rsidR="008B79DC" w:rsidRPr="007738DF">
        <w:rPr>
          <w:lang w:val="en-GB"/>
        </w:rPr>
        <w:t xml:space="preserve"> </w:t>
      </w:r>
      <w:r w:rsidR="008B79DC">
        <w:rPr>
          <w:lang w:val="en-GB"/>
        </w:rPr>
        <w:t xml:space="preserve">will </w:t>
      </w:r>
      <w:r w:rsidR="00CC73A8">
        <w:rPr>
          <w:lang w:val="en-GB"/>
        </w:rPr>
        <w:t>automatically term</w:t>
      </w:r>
      <w:r w:rsidR="00CC73A8">
        <w:rPr>
          <w:lang w:val="en-GB"/>
        </w:rPr>
        <w:t>i</w:t>
      </w:r>
      <w:r w:rsidR="00CC73A8">
        <w:rPr>
          <w:lang w:val="en-GB"/>
        </w:rPr>
        <w:t>nate</w:t>
      </w:r>
      <w:r w:rsidR="008B79DC" w:rsidRPr="007738DF">
        <w:rPr>
          <w:lang w:val="en-GB"/>
        </w:rPr>
        <w:t xml:space="preserve"> </w:t>
      </w:r>
      <w:r w:rsidR="00D43FA7" w:rsidRPr="00C60801">
        <w:rPr>
          <w:lang w:val="en-GB"/>
        </w:rPr>
        <w:t xml:space="preserve">upon completion </w:t>
      </w:r>
      <w:r w:rsidR="00365489" w:rsidRPr="00C60801">
        <w:rPr>
          <w:lang w:val="en-GB"/>
        </w:rPr>
        <w:t xml:space="preserve">or termination </w:t>
      </w:r>
      <w:r w:rsidR="00D43FA7" w:rsidRPr="00C60801">
        <w:rPr>
          <w:lang w:val="en-GB"/>
        </w:rPr>
        <w:t xml:space="preserve">of the Project, approximately on </w:t>
      </w:r>
      <w:del w:id="124" w:author="Thomas Hofmann" w:date="2016-03-24T14:52:00Z">
        <w:r w:rsidR="00D43FA7" w:rsidRPr="00733073">
          <w:rPr>
            <w:highlight w:val="yellow"/>
            <w:lang w:val="en-GB"/>
          </w:rPr>
          <w:delText>Date</w:delText>
        </w:r>
        <w:r w:rsidR="008B79DC" w:rsidRPr="007738DF">
          <w:rPr>
            <w:lang w:val="en-GB"/>
          </w:rPr>
          <w:delText>.</w:delText>
        </w:r>
      </w:del>
      <w:ins w:id="125" w:author="Thomas Hofmann" w:date="2016-03-24T14:52:00Z">
        <w:r w:rsidR="000F4A56">
          <w:rPr>
            <w:lang w:val="en-GB"/>
          </w:rPr>
          <w:t>March 31, 2018</w:t>
        </w:r>
        <w:r w:rsidR="008B79DC" w:rsidRPr="00260C91">
          <w:rPr>
            <w:lang w:val="en-GB"/>
          </w:rPr>
          <w:t>.</w:t>
        </w:r>
      </w:ins>
      <w:r w:rsidR="008B79DC" w:rsidRPr="00260C91">
        <w:rPr>
          <w:lang w:val="en-GB"/>
        </w:rPr>
        <w:t xml:space="preserve"> The provisions of </w:t>
      </w:r>
      <w:commentRangeStart w:id="126"/>
      <w:r w:rsidR="00E80074" w:rsidRPr="00260C91">
        <w:rPr>
          <w:lang w:val="en-GB"/>
        </w:rPr>
        <w:t xml:space="preserve">Sections </w:t>
      </w:r>
      <w:r w:rsidR="00260C91" w:rsidRPr="00260C91">
        <w:rPr>
          <w:lang w:val="en-GB"/>
        </w:rPr>
        <w:t>4</w:t>
      </w:r>
      <w:r w:rsidR="008B79DC" w:rsidRPr="007738DF">
        <w:rPr>
          <w:lang w:val="en-GB"/>
        </w:rPr>
        <w:t>-</w:t>
      </w:r>
      <w:ins w:id="127" w:author="Thomas Hofmann" w:date="2016-03-24T14:52:00Z">
        <w:del w:id="128" w:author="ETHZ" w:date="2016-03-24T17:42:00Z">
          <w:r w:rsidR="00260C91" w:rsidRPr="00260C91" w:rsidDel="00C463F5">
            <w:rPr>
              <w:lang w:val="en-GB"/>
            </w:rPr>
            <w:delText>.</w:delText>
          </w:r>
        </w:del>
      </w:ins>
      <w:r w:rsidR="00E70E4B" w:rsidRPr="00260C91">
        <w:rPr>
          <w:lang w:val="en-GB"/>
        </w:rPr>
        <w:t xml:space="preserve">9 </w:t>
      </w:r>
      <w:commentRangeEnd w:id="126"/>
      <w:r w:rsidR="00C463F5">
        <w:rPr>
          <w:rStyle w:val="Kommentarzeichen"/>
          <w:rFonts w:cs="Times New Roman"/>
        </w:rPr>
        <w:commentReference w:id="126"/>
      </w:r>
      <w:r w:rsidR="008B79DC" w:rsidRPr="00260C91">
        <w:rPr>
          <w:lang w:val="en-GB"/>
        </w:rPr>
        <w:t xml:space="preserve">and </w:t>
      </w:r>
      <w:r w:rsidR="00E70E4B" w:rsidRPr="00260C91">
        <w:rPr>
          <w:lang w:val="en-GB"/>
        </w:rPr>
        <w:t xml:space="preserve">11 </w:t>
      </w:r>
      <w:r w:rsidR="008B79DC" w:rsidRPr="00260C91">
        <w:rPr>
          <w:lang w:val="en-GB"/>
        </w:rPr>
        <w:t>shall continue to apply after the termination of the Agreement.</w:t>
      </w:r>
    </w:p>
    <w:p w14:paraId="05CDC4FE" w14:textId="77777777" w:rsidR="008B79DC" w:rsidRDefault="00FE01EA" w:rsidP="008F5B31">
      <w:pPr>
        <w:pStyle w:val="ForschungsvertragText"/>
        <w:ind w:hanging="675"/>
        <w:jc w:val="both"/>
        <w:rPr>
          <w:lang w:val="en-US"/>
        </w:rPr>
      </w:pPr>
      <w:r>
        <w:rPr>
          <w:lang w:val="en-US"/>
        </w:rPr>
        <w:t>10</w:t>
      </w:r>
      <w:r w:rsidR="008B79DC">
        <w:rPr>
          <w:lang w:val="en-US"/>
        </w:rPr>
        <w:t>.2</w:t>
      </w:r>
      <w:r w:rsidR="008B79DC">
        <w:rPr>
          <w:lang w:val="en-US"/>
        </w:rPr>
        <w:tab/>
        <w:t xml:space="preserve">Before </w:t>
      </w:r>
      <w:r w:rsidR="00E80074">
        <w:rPr>
          <w:lang w:val="en-US"/>
        </w:rPr>
        <w:t xml:space="preserve">the </w:t>
      </w:r>
      <w:r w:rsidR="008B79DC">
        <w:rPr>
          <w:lang w:val="en-US"/>
        </w:rPr>
        <w:t>date of termination, each Party may prematurely terminate this Agreement only in the event of a fundamental contractual breach by the other Party. Before premature te</w:t>
      </w:r>
      <w:r w:rsidR="008B79DC">
        <w:rPr>
          <w:lang w:val="en-US"/>
        </w:rPr>
        <w:t>r</w:t>
      </w:r>
      <w:r w:rsidR="008B79DC">
        <w:rPr>
          <w:lang w:val="en-US"/>
        </w:rPr>
        <w:t xml:space="preserve">mination, the Party that wants to initiate premature termination shall give the other Party </w:t>
      </w:r>
      <w:r w:rsidR="00903E16">
        <w:rPr>
          <w:lang w:val="en-US"/>
        </w:rPr>
        <w:t>thirty (</w:t>
      </w:r>
      <w:r w:rsidR="008B79DC">
        <w:rPr>
          <w:lang w:val="en-US"/>
        </w:rPr>
        <w:t>30</w:t>
      </w:r>
      <w:r w:rsidR="00903E16">
        <w:rPr>
          <w:lang w:val="en-US"/>
        </w:rPr>
        <w:t>)</w:t>
      </w:r>
      <w:r w:rsidR="008B79DC">
        <w:rPr>
          <w:lang w:val="en-US"/>
        </w:rPr>
        <w:t xml:space="preserve"> days to remedy the breach.</w:t>
      </w:r>
    </w:p>
    <w:p w14:paraId="420B0709" w14:textId="07C0E2C5" w:rsidR="00516D41" w:rsidRPr="00516D41" w:rsidRDefault="00FE01EA" w:rsidP="008F5B31">
      <w:pPr>
        <w:pStyle w:val="ForschungsvertragText"/>
        <w:ind w:hanging="675"/>
        <w:jc w:val="both"/>
        <w:rPr>
          <w:lang w:val="en-US"/>
        </w:rPr>
      </w:pPr>
      <w:r>
        <w:rPr>
          <w:lang w:val="en-US"/>
        </w:rPr>
        <w:t>10</w:t>
      </w:r>
      <w:r w:rsidR="00516D41">
        <w:rPr>
          <w:lang w:val="en-US"/>
        </w:rPr>
        <w:t>.3</w:t>
      </w:r>
      <w:r w:rsidR="00516D41">
        <w:rPr>
          <w:lang w:val="en-US"/>
        </w:rPr>
        <w:tab/>
      </w:r>
      <w:r w:rsidR="00FF6E77" w:rsidRPr="00260C91">
        <w:rPr>
          <w:lang w:val="en-US"/>
        </w:rPr>
        <w:t xml:space="preserve">In the event that CTI claims from </w:t>
      </w:r>
      <w:r w:rsidR="00E31B68" w:rsidRPr="00260C91">
        <w:rPr>
          <w:lang w:val="en-US"/>
        </w:rPr>
        <w:t>ETH</w:t>
      </w:r>
      <w:r w:rsidR="00D97A78" w:rsidRPr="00260C91">
        <w:rPr>
          <w:lang w:val="en-US"/>
        </w:rPr>
        <w:t xml:space="preserve"> Zurich</w:t>
      </w:r>
      <w:r w:rsidR="00FF6E77" w:rsidRPr="00260C91">
        <w:rPr>
          <w:lang w:val="en-US"/>
        </w:rPr>
        <w:t xml:space="preserve"> a reimbursement of funds paid according to the CTI Contract, </w:t>
      </w:r>
      <w:r w:rsidR="00514159" w:rsidRPr="00260C91">
        <w:rPr>
          <w:lang w:val="en-US"/>
        </w:rPr>
        <w:t>Company</w:t>
      </w:r>
      <w:r w:rsidR="00FF6E77" w:rsidRPr="00260C91">
        <w:rPr>
          <w:lang w:val="en-US"/>
        </w:rPr>
        <w:t xml:space="preserve"> shall reimburse to </w:t>
      </w:r>
      <w:r w:rsidR="00E31B68" w:rsidRPr="00260C91">
        <w:rPr>
          <w:lang w:val="en-US"/>
        </w:rPr>
        <w:t>ETH</w:t>
      </w:r>
      <w:r w:rsidR="00D97A78" w:rsidRPr="00260C91">
        <w:rPr>
          <w:lang w:val="en-US"/>
        </w:rPr>
        <w:t xml:space="preserve"> Zurich</w:t>
      </w:r>
      <w:r w:rsidR="00FF6E77" w:rsidRPr="00260C91">
        <w:rPr>
          <w:lang w:val="en-US"/>
        </w:rPr>
        <w:t xml:space="preserve"> any sums paid by it to CTI in r</w:t>
      </w:r>
      <w:r w:rsidR="00FF6E77" w:rsidRPr="00260C91">
        <w:rPr>
          <w:lang w:val="en-US"/>
        </w:rPr>
        <w:t>e</w:t>
      </w:r>
      <w:r w:rsidR="00FF6E77" w:rsidRPr="00260C91">
        <w:rPr>
          <w:lang w:val="en-US"/>
        </w:rPr>
        <w:t xml:space="preserve">spect of such claim to the extent that </w:t>
      </w:r>
      <w:r w:rsidR="00514159" w:rsidRPr="00260C91">
        <w:rPr>
          <w:lang w:val="en-US"/>
        </w:rPr>
        <w:t>Company</w:t>
      </w:r>
      <w:r w:rsidR="00FF6E77" w:rsidRPr="00260C91">
        <w:rPr>
          <w:lang w:val="en-US"/>
        </w:rPr>
        <w:t xml:space="preserve"> has caused or contributed to the claim. Fu</w:t>
      </w:r>
      <w:r w:rsidR="00FF6E77" w:rsidRPr="00260C91">
        <w:rPr>
          <w:lang w:val="en-US"/>
        </w:rPr>
        <w:t>r</w:t>
      </w:r>
      <w:r w:rsidR="00FF6E77" w:rsidRPr="00260C91">
        <w:rPr>
          <w:lang w:val="en-US"/>
        </w:rPr>
        <w:t xml:space="preserve">thermore, </w:t>
      </w:r>
      <w:r w:rsidR="00514159" w:rsidRPr="00260C91">
        <w:rPr>
          <w:lang w:val="en-US"/>
        </w:rPr>
        <w:t>Company</w:t>
      </w:r>
      <w:r w:rsidR="00FF6E77" w:rsidRPr="00260C91">
        <w:rPr>
          <w:lang w:val="en-US"/>
        </w:rPr>
        <w:t xml:space="preserve"> shall compensate </w:t>
      </w:r>
      <w:r w:rsidR="00E31B68" w:rsidRPr="00260C91">
        <w:rPr>
          <w:lang w:val="en-US"/>
        </w:rPr>
        <w:t>ETH</w:t>
      </w:r>
      <w:r w:rsidR="00D97A78" w:rsidRPr="00260C91">
        <w:rPr>
          <w:lang w:val="en-US"/>
        </w:rPr>
        <w:t xml:space="preserve"> Zurich</w:t>
      </w:r>
      <w:r w:rsidR="00FF6E77" w:rsidRPr="00260C91">
        <w:rPr>
          <w:lang w:val="en-US"/>
        </w:rPr>
        <w:t xml:space="preserve"> for all costs that were incurred until and will incur </w:t>
      </w:r>
      <w:r w:rsidR="00260C91" w:rsidRPr="00260C91">
        <w:rPr>
          <w:lang w:val="en-US"/>
        </w:rPr>
        <w:t>from</w:t>
      </w:r>
      <w:r w:rsidR="00FF6E77" w:rsidRPr="00260C91">
        <w:rPr>
          <w:lang w:val="en-US"/>
        </w:rPr>
        <w:t xml:space="preserve"> such premature termination to the extent </w:t>
      </w:r>
      <w:r w:rsidR="00514159" w:rsidRPr="00260C91">
        <w:rPr>
          <w:lang w:val="en-US"/>
        </w:rPr>
        <w:t>Company</w:t>
      </w:r>
      <w:r w:rsidR="00FF6E77" w:rsidRPr="00260C91">
        <w:rPr>
          <w:lang w:val="en-US"/>
        </w:rPr>
        <w:t xml:space="preserve"> has caused or contribu</w:t>
      </w:r>
      <w:r w:rsidR="00FF6E77" w:rsidRPr="00260C91">
        <w:rPr>
          <w:lang w:val="en-US"/>
        </w:rPr>
        <w:t>t</w:t>
      </w:r>
      <w:r w:rsidR="00FF6E77" w:rsidRPr="00260C91">
        <w:rPr>
          <w:lang w:val="en-US"/>
        </w:rPr>
        <w:t xml:space="preserve">ed to it. This includes salaries that, based on this Agreement, still have to be paid beyond the effective premature termination of this Agreement. In this respect, </w:t>
      </w:r>
      <w:r w:rsidR="00E31B68" w:rsidRPr="00260C91">
        <w:rPr>
          <w:lang w:val="en-US"/>
        </w:rPr>
        <w:t>ETH</w:t>
      </w:r>
      <w:r w:rsidR="00D97A78" w:rsidRPr="00260C91">
        <w:rPr>
          <w:lang w:val="en-US"/>
        </w:rPr>
        <w:t xml:space="preserve"> Zurich</w:t>
      </w:r>
      <w:r w:rsidR="00FF6E77" w:rsidRPr="00260C91">
        <w:rPr>
          <w:lang w:val="en-US"/>
        </w:rPr>
        <w:t xml:space="preserve"> shall not make unnecessary commitments for employment for this Project.</w:t>
      </w:r>
    </w:p>
    <w:p w14:paraId="3C19B80A" w14:textId="77777777" w:rsidR="00B236CA" w:rsidRPr="007738DF" w:rsidRDefault="001A6332" w:rsidP="008F5B31">
      <w:pPr>
        <w:pStyle w:val="ForschungsvertragTitel"/>
        <w:keepNext/>
        <w:spacing w:line="280" w:lineRule="atLeast"/>
        <w:jc w:val="both"/>
        <w:rPr>
          <w:lang w:val="en-GB"/>
        </w:rPr>
      </w:pPr>
      <w:r>
        <w:rPr>
          <w:lang w:val="en-GB"/>
        </w:rPr>
        <w:t>1</w:t>
      </w:r>
      <w:r w:rsidR="00FE01EA">
        <w:rPr>
          <w:lang w:val="en-GB"/>
        </w:rPr>
        <w:t>1</w:t>
      </w:r>
      <w:r w:rsidR="00B236CA" w:rsidRPr="007738DF">
        <w:rPr>
          <w:lang w:val="en-GB"/>
        </w:rPr>
        <w:t>.</w:t>
      </w:r>
      <w:r w:rsidR="00B236CA" w:rsidRPr="007738DF">
        <w:rPr>
          <w:lang w:val="en-GB"/>
        </w:rPr>
        <w:tab/>
      </w:r>
      <w:bookmarkStart w:id="129" w:name="OLE_LINK2"/>
      <w:bookmarkStart w:id="130" w:name="OLE_LINK3"/>
      <w:r w:rsidR="007956DB">
        <w:rPr>
          <w:lang w:val="en-GB"/>
        </w:rPr>
        <w:t>General Provisions</w:t>
      </w:r>
    </w:p>
    <w:p w14:paraId="41B63452"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7B7C30" w:rsidRPr="007738DF">
        <w:rPr>
          <w:lang w:val="en-GB"/>
        </w:rPr>
        <w:t>.1</w:t>
      </w:r>
      <w:r w:rsidR="007B7C30" w:rsidRPr="007738DF">
        <w:rPr>
          <w:lang w:val="en-GB"/>
        </w:rPr>
        <w:tab/>
      </w:r>
      <w:r w:rsidR="00435D74" w:rsidRPr="007738DF">
        <w:rPr>
          <w:lang w:val="en-GB"/>
        </w:rPr>
        <w:t xml:space="preserve">This </w:t>
      </w:r>
      <w:r w:rsidR="00BA2A4D">
        <w:rPr>
          <w:lang w:val="en-GB"/>
        </w:rPr>
        <w:t xml:space="preserve">Agreement </w:t>
      </w:r>
      <w:r w:rsidR="00155CC7">
        <w:rPr>
          <w:lang w:val="en-GB"/>
        </w:rPr>
        <w:t>governs</w:t>
      </w:r>
      <w:r w:rsidR="00A10320" w:rsidRPr="007738DF">
        <w:rPr>
          <w:lang w:val="en-GB"/>
        </w:rPr>
        <w:t xml:space="preserve"> the contractual relationship of the </w:t>
      </w:r>
      <w:r w:rsidR="00BA2A4D">
        <w:rPr>
          <w:lang w:val="en-GB"/>
        </w:rPr>
        <w:t>P</w:t>
      </w:r>
      <w:r w:rsidR="00A10320" w:rsidRPr="007738DF">
        <w:rPr>
          <w:lang w:val="en-GB"/>
        </w:rPr>
        <w:t xml:space="preserve">arties in relation to the </w:t>
      </w:r>
      <w:r w:rsidR="00DF73B2">
        <w:rPr>
          <w:lang w:val="en-GB"/>
        </w:rPr>
        <w:t>Project</w:t>
      </w:r>
      <w:r w:rsidR="00A10320" w:rsidRPr="007738DF">
        <w:rPr>
          <w:lang w:val="en-GB"/>
        </w:rPr>
        <w:t xml:space="preserve"> solely and exclusively. </w:t>
      </w:r>
      <w:r w:rsidR="00A672D8">
        <w:rPr>
          <w:lang w:val="en-GB"/>
        </w:rPr>
        <w:t>A</w:t>
      </w:r>
      <w:r w:rsidR="00A10320" w:rsidRPr="007738DF">
        <w:rPr>
          <w:lang w:val="en-GB"/>
        </w:rPr>
        <w:t xml:space="preserve">ny earlier agreements </w:t>
      </w:r>
      <w:r w:rsidR="00A672D8">
        <w:rPr>
          <w:lang w:val="en-GB"/>
        </w:rPr>
        <w:t xml:space="preserve">between the Parties </w:t>
      </w:r>
      <w:r w:rsidR="00A10320" w:rsidRPr="007738DF">
        <w:rPr>
          <w:lang w:val="en-GB"/>
        </w:rPr>
        <w:t xml:space="preserve">governing </w:t>
      </w:r>
      <w:r w:rsidR="00A672D8">
        <w:rPr>
          <w:lang w:val="en-GB"/>
        </w:rPr>
        <w:t xml:space="preserve">the same subject matter </w:t>
      </w:r>
      <w:r w:rsidR="00530B7B">
        <w:rPr>
          <w:lang w:val="en-GB"/>
        </w:rPr>
        <w:t xml:space="preserve">are </w:t>
      </w:r>
      <w:r w:rsidR="00155CC7">
        <w:rPr>
          <w:lang w:val="en-GB"/>
        </w:rPr>
        <w:t>hereby terminat</w:t>
      </w:r>
      <w:r w:rsidR="00530B7B">
        <w:rPr>
          <w:lang w:val="en-GB"/>
        </w:rPr>
        <w:t>ed</w:t>
      </w:r>
      <w:r w:rsidR="00A10320" w:rsidRPr="007738DF">
        <w:rPr>
          <w:lang w:val="en-GB"/>
        </w:rPr>
        <w:t xml:space="preserve">. Amendments and additions to this </w:t>
      </w:r>
      <w:r w:rsidR="009F7720">
        <w:rPr>
          <w:lang w:val="en-GB"/>
        </w:rPr>
        <w:t>A</w:t>
      </w:r>
      <w:r w:rsidR="00A10320" w:rsidRPr="007738DF">
        <w:rPr>
          <w:lang w:val="en-GB"/>
        </w:rPr>
        <w:t>greement are o</w:t>
      </w:r>
      <w:r w:rsidR="00A10320" w:rsidRPr="007738DF">
        <w:rPr>
          <w:lang w:val="en-GB"/>
        </w:rPr>
        <w:t>n</w:t>
      </w:r>
      <w:r w:rsidR="00A10320" w:rsidRPr="007738DF">
        <w:rPr>
          <w:lang w:val="en-GB"/>
        </w:rPr>
        <w:t xml:space="preserve">ly valid if made in writing and legally signed by all </w:t>
      </w:r>
      <w:r w:rsidR="00530B7B">
        <w:rPr>
          <w:lang w:val="en-GB"/>
        </w:rPr>
        <w:t xml:space="preserve">the </w:t>
      </w:r>
      <w:r w:rsidR="009F7720">
        <w:rPr>
          <w:lang w:val="en-GB"/>
        </w:rPr>
        <w:t>P</w:t>
      </w:r>
      <w:r w:rsidR="00A10320" w:rsidRPr="007738DF">
        <w:rPr>
          <w:lang w:val="en-GB"/>
        </w:rPr>
        <w:t>arties.</w:t>
      </w:r>
    </w:p>
    <w:p w14:paraId="0601FBB8" w14:textId="77777777" w:rsidR="000210CE" w:rsidRDefault="001A6332" w:rsidP="000210CE">
      <w:pPr>
        <w:pStyle w:val="ForschungsvertragText"/>
        <w:ind w:hanging="675"/>
        <w:jc w:val="both"/>
        <w:outlineLvl w:val="0"/>
        <w:rPr>
          <w:lang w:val="en-GB"/>
        </w:rPr>
      </w:pPr>
      <w:r>
        <w:rPr>
          <w:lang w:val="en-GB"/>
        </w:rPr>
        <w:t>1</w:t>
      </w:r>
      <w:r w:rsidR="00FE01EA">
        <w:rPr>
          <w:lang w:val="en-GB"/>
        </w:rPr>
        <w:t>1</w:t>
      </w:r>
      <w:r w:rsidR="00A10320" w:rsidRPr="007738DF">
        <w:rPr>
          <w:lang w:val="en-GB"/>
        </w:rPr>
        <w:t>.2</w:t>
      </w:r>
      <w:r w:rsidR="00A10320" w:rsidRPr="007738DF">
        <w:rPr>
          <w:lang w:val="en-GB"/>
        </w:rPr>
        <w:tab/>
        <w:t xml:space="preserve">If </w:t>
      </w:r>
      <w:r w:rsidR="00DC5FAC" w:rsidRPr="007738DF">
        <w:rPr>
          <w:lang w:val="en-GB"/>
        </w:rPr>
        <w:t xml:space="preserve">individual provisions of this </w:t>
      </w:r>
      <w:r w:rsidR="00BA2A4D">
        <w:rPr>
          <w:lang w:val="en-GB"/>
        </w:rPr>
        <w:t>A</w:t>
      </w:r>
      <w:r w:rsidR="007B62F5" w:rsidRPr="007738DF">
        <w:rPr>
          <w:lang w:val="en-GB"/>
        </w:rPr>
        <w:t>greement are</w:t>
      </w:r>
      <w:r w:rsidR="00DC5FAC" w:rsidRPr="007738DF">
        <w:rPr>
          <w:lang w:val="en-GB"/>
        </w:rPr>
        <w:t xml:space="preserve"> invalid or the fulfilment there</w:t>
      </w:r>
      <w:r w:rsidR="007B62F5" w:rsidRPr="007738DF">
        <w:rPr>
          <w:lang w:val="en-GB"/>
        </w:rPr>
        <w:t>of is</w:t>
      </w:r>
      <w:r w:rsidR="00DC5FAC" w:rsidRPr="007738DF">
        <w:rPr>
          <w:lang w:val="en-GB"/>
        </w:rPr>
        <w:t xml:space="preserve"> impossible, the</w:t>
      </w:r>
      <w:r w:rsidR="00530B7B">
        <w:rPr>
          <w:lang w:val="en-GB"/>
        </w:rPr>
        <w:t xml:space="preserve"> validity of the remaining parts</w:t>
      </w:r>
      <w:r w:rsidR="00DC5FAC" w:rsidRPr="007738DF">
        <w:rPr>
          <w:lang w:val="en-GB"/>
        </w:rPr>
        <w:t xml:space="preserve"> of the </w:t>
      </w:r>
      <w:r w:rsidR="00BA2A4D">
        <w:rPr>
          <w:lang w:val="en-GB"/>
        </w:rPr>
        <w:t>A</w:t>
      </w:r>
      <w:r w:rsidR="00DC5FAC" w:rsidRPr="007738DF">
        <w:rPr>
          <w:lang w:val="en-GB"/>
        </w:rPr>
        <w:t>greement will not be affected</w:t>
      </w:r>
      <w:r w:rsidR="00530B7B">
        <w:rPr>
          <w:lang w:val="en-GB"/>
        </w:rPr>
        <w:t>.</w:t>
      </w:r>
      <w:r w:rsidR="007B62F5" w:rsidRPr="007738DF">
        <w:rPr>
          <w:lang w:val="en-GB"/>
        </w:rPr>
        <w:t xml:space="preserve"> The </w:t>
      </w:r>
      <w:r w:rsidR="00BA2A4D">
        <w:rPr>
          <w:lang w:val="en-GB"/>
        </w:rPr>
        <w:t>P</w:t>
      </w:r>
      <w:r w:rsidR="007B62F5" w:rsidRPr="007738DF">
        <w:rPr>
          <w:lang w:val="en-GB"/>
        </w:rPr>
        <w:t>arties unde</w:t>
      </w:r>
      <w:r w:rsidR="007B62F5" w:rsidRPr="007738DF">
        <w:rPr>
          <w:lang w:val="en-GB"/>
        </w:rPr>
        <w:t>r</w:t>
      </w:r>
      <w:r w:rsidR="00530B7B">
        <w:rPr>
          <w:lang w:val="en-GB"/>
        </w:rPr>
        <w:t xml:space="preserve">take that in such cases they will, without delay, </w:t>
      </w:r>
      <w:r w:rsidR="007B62F5" w:rsidRPr="007738DF">
        <w:rPr>
          <w:lang w:val="en-GB"/>
        </w:rPr>
        <w:t>replace the invalid prov</w:t>
      </w:r>
      <w:r w:rsidR="00530B7B">
        <w:rPr>
          <w:lang w:val="en-GB"/>
        </w:rPr>
        <w:t>ision with a valid one whose content most closely replicates</w:t>
      </w:r>
      <w:r w:rsidR="007B62F5" w:rsidRPr="007738DF">
        <w:rPr>
          <w:lang w:val="en-GB"/>
        </w:rPr>
        <w:t xml:space="preserve"> the original intention. The same shall apply i</w:t>
      </w:r>
      <w:r w:rsidR="00530B7B">
        <w:rPr>
          <w:lang w:val="en-GB"/>
        </w:rPr>
        <w:t xml:space="preserve">n the event of </w:t>
      </w:r>
      <w:r w:rsidR="005F696B">
        <w:rPr>
          <w:lang w:val="en-GB"/>
        </w:rPr>
        <w:t xml:space="preserve">any omission </w:t>
      </w:r>
      <w:r w:rsidR="00530B7B">
        <w:rPr>
          <w:lang w:val="en-GB"/>
        </w:rPr>
        <w:t xml:space="preserve">in the </w:t>
      </w:r>
      <w:r w:rsidR="00BA2A4D">
        <w:rPr>
          <w:lang w:val="en-GB"/>
        </w:rPr>
        <w:t>Agreement</w:t>
      </w:r>
      <w:r w:rsidR="007B62F5" w:rsidRPr="007738DF">
        <w:rPr>
          <w:lang w:val="en-GB"/>
        </w:rPr>
        <w:t>.</w:t>
      </w:r>
    </w:p>
    <w:p w14:paraId="152271BA" w14:textId="77777777" w:rsidR="000210CE" w:rsidRDefault="001A6332" w:rsidP="000210CE">
      <w:pPr>
        <w:pStyle w:val="ForschungsvertragText"/>
        <w:ind w:hanging="675"/>
        <w:jc w:val="both"/>
        <w:outlineLvl w:val="0"/>
        <w:rPr>
          <w:lang w:val="en-GB"/>
        </w:rPr>
      </w:pPr>
      <w:r>
        <w:rPr>
          <w:lang w:val="en-GB"/>
        </w:rPr>
        <w:t>1</w:t>
      </w:r>
      <w:r w:rsidR="00FE01EA">
        <w:rPr>
          <w:lang w:val="en-GB"/>
        </w:rPr>
        <w:t>1</w:t>
      </w:r>
      <w:r w:rsidR="00B236CA" w:rsidRPr="007738DF">
        <w:rPr>
          <w:lang w:val="en-GB"/>
        </w:rPr>
        <w:t>.3</w:t>
      </w:r>
      <w:r w:rsidR="00B236CA" w:rsidRPr="007738DF">
        <w:rPr>
          <w:lang w:val="en-GB"/>
        </w:rPr>
        <w:tab/>
      </w:r>
      <w:r w:rsidR="007B62F5" w:rsidRPr="007738DF">
        <w:rPr>
          <w:lang w:val="en-GB"/>
        </w:rPr>
        <w:t xml:space="preserve">The </w:t>
      </w:r>
      <w:r w:rsidR="00BA2A4D">
        <w:rPr>
          <w:lang w:val="en-GB"/>
        </w:rPr>
        <w:t>P</w:t>
      </w:r>
      <w:r w:rsidR="007B62F5" w:rsidRPr="007738DF">
        <w:rPr>
          <w:lang w:val="en-GB"/>
        </w:rPr>
        <w:t xml:space="preserve">arties agree that general information concerning the nature of the </w:t>
      </w:r>
      <w:r w:rsidR="00C54EA1">
        <w:rPr>
          <w:lang w:val="en-GB"/>
        </w:rPr>
        <w:t>Project</w:t>
      </w:r>
      <w:r w:rsidR="00E80074">
        <w:rPr>
          <w:lang w:val="en-GB"/>
        </w:rPr>
        <w:t xml:space="preserve"> such as the </w:t>
      </w:r>
      <w:r w:rsidR="007B62F5" w:rsidRPr="007738DF">
        <w:rPr>
          <w:lang w:val="en-GB"/>
        </w:rPr>
        <w:t xml:space="preserve">field of </w:t>
      </w:r>
      <w:r w:rsidR="00C54EA1">
        <w:rPr>
          <w:lang w:val="en-GB"/>
        </w:rPr>
        <w:t>the research</w:t>
      </w:r>
      <w:r w:rsidR="00E80074">
        <w:rPr>
          <w:lang w:val="en-GB"/>
        </w:rPr>
        <w:t xml:space="preserve"> and the </w:t>
      </w:r>
      <w:r w:rsidR="00A652A1" w:rsidRPr="007738DF">
        <w:rPr>
          <w:lang w:val="en-GB"/>
        </w:rPr>
        <w:t xml:space="preserve">identity of the </w:t>
      </w:r>
      <w:r w:rsidR="001D4E53">
        <w:rPr>
          <w:lang w:val="en-GB"/>
        </w:rPr>
        <w:t>P</w:t>
      </w:r>
      <w:r w:rsidR="00A652A1" w:rsidRPr="007738DF">
        <w:rPr>
          <w:lang w:val="en-GB"/>
        </w:rPr>
        <w:t>arties can be made public.</w:t>
      </w:r>
    </w:p>
    <w:p w14:paraId="6571A2AB"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B236CA" w:rsidRPr="007738DF">
        <w:rPr>
          <w:lang w:val="en-GB"/>
        </w:rPr>
        <w:t>.4</w:t>
      </w:r>
      <w:r w:rsidR="00B236CA" w:rsidRPr="007738DF">
        <w:rPr>
          <w:lang w:val="en-GB"/>
        </w:rPr>
        <w:tab/>
      </w:r>
      <w:bookmarkStart w:id="131" w:name="OLE_LINK4"/>
      <w:bookmarkStart w:id="132" w:name="OLE_LINK5"/>
      <w:r w:rsidR="00A652A1" w:rsidRPr="007738DF">
        <w:rPr>
          <w:lang w:val="en-GB"/>
        </w:rPr>
        <w:t xml:space="preserve">The </w:t>
      </w:r>
      <w:r w:rsidR="001D4E53">
        <w:rPr>
          <w:lang w:val="en-GB"/>
        </w:rPr>
        <w:t>P</w:t>
      </w:r>
      <w:r w:rsidR="00A652A1" w:rsidRPr="007738DF">
        <w:rPr>
          <w:lang w:val="en-GB"/>
        </w:rPr>
        <w:t>arties do not</w:t>
      </w:r>
      <w:r w:rsidR="005F696B">
        <w:rPr>
          <w:lang w:val="en-GB"/>
        </w:rPr>
        <w:t>, through this contractual relationship,</w:t>
      </w:r>
      <w:r w:rsidR="00A652A1" w:rsidRPr="007738DF">
        <w:rPr>
          <w:lang w:val="en-GB"/>
        </w:rPr>
        <w:t xml:space="preserve"> acquire any rights from the other </w:t>
      </w:r>
      <w:r w:rsidR="001D4E53">
        <w:rPr>
          <w:lang w:val="en-GB"/>
        </w:rPr>
        <w:t>P</w:t>
      </w:r>
      <w:r w:rsidR="00A652A1" w:rsidRPr="007738DF">
        <w:rPr>
          <w:lang w:val="en-GB"/>
        </w:rPr>
        <w:t xml:space="preserve">arty apart from those which are explicitly conferred by this </w:t>
      </w:r>
      <w:r w:rsidR="00BA2A4D">
        <w:rPr>
          <w:lang w:val="en-GB"/>
        </w:rPr>
        <w:t>A</w:t>
      </w:r>
      <w:r w:rsidR="00A652A1" w:rsidRPr="007738DF">
        <w:rPr>
          <w:lang w:val="en-GB"/>
        </w:rPr>
        <w:t>greement</w:t>
      </w:r>
      <w:r w:rsidR="00B236CA" w:rsidRPr="007738DF">
        <w:rPr>
          <w:lang w:val="en-GB"/>
        </w:rPr>
        <w:t>.</w:t>
      </w:r>
      <w:r w:rsidR="00E41ECF">
        <w:rPr>
          <w:lang w:val="en-GB"/>
        </w:rPr>
        <w:t xml:space="preserve"> </w:t>
      </w:r>
      <w:r w:rsidR="00E41ECF" w:rsidRPr="00AA7F0D">
        <w:rPr>
          <w:lang w:val="en-GB"/>
        </w:rPr>
        <w:t xml:space="preserve">Nothing in this </w:t>
      </w:r>
      <w:r w:rsidR="00E41ECF">
        <w:rPr>
          <w:lang w:val="en-US"/>
        </w:rPr>
        <w:t>Agreement</w:t>
      </w:r>
      <w:r w:rsidR="00E41ECF" w:rsidRPr="00AA7F0D">
        <w:rPr>
          <w:lang w:val="en-GB"/>
        </w:rPr>
        <w:t xml:space="preserve"> shall imply any partnership,</w:t>
      </w:r>
      <w:r w:rsidR="00E41ECF">
        <w:rPr>
          <w:lang w:val="en-GB"/>
        </w:rPr>
        <w:t xml:space="preserve"> </w:t>
      </w:r>
      <w:r w:rsidR="00E41ECF" w:rsidRPr="00AA7F0D">
        <w:rPr>
          <w:lang w:val="en-GB"/>
        </w:rPr>
        <w:t>agency or joint venture relationship between the</w:t>
      </w:r>
      <w:r w:rsidR="00E41ECF">
        <w:rPr>
          <w:lang w:val="en-GB"/>
        </w:rPr>
        <w:t xml:space="preserve"> P</w:t>
      </w:r>
      <w:r w:rsidR="00E41ECF" w:rsidRPr="00AA7F0D">
        <w:rPr>
          <w:lang w:val="en-GB"/>
        </w:rPr>
        <w:t>arties.</w:t>
      </w:r>
    </w:p>
    <w:bookmarkEnd w:id="131"/>
    <w:bookmarkEnd w:id="132"/>
    <w:p w14:paraId="537A5981"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B236CA" w:rsidRPr="007738DF">
        <w:rPr>
          <w:lang w:val="en-GB"/>
        </w:rPr>
        <w:t>.5</w:t>
      </w:r>
      <w:r w:rsidR="00B236CA" w:rsidRPr="007738DF">
        <w:rPr>
          <w:lang w:val="en-GB"/>
        </w:rPr>
        <w:tab/>
      </w:r>
      <w:r w:rsidR="00CF06E8">
        <w:rPr>
          <w:lang w:val="en-US"/>
        </w:rPr>
        <w:t>No</w:t>
      </w:r>
      <w:r w:rsidR="00D91DF1" w:rsidRPr="00E414A8">
        <w:rPr>
          <w:szCs w:val="24"/>
          <w:lang w:val="en-US"/>
        </w:rPr>
        <w:t xml:space="preserve"> Party shall be entitled to commit </w:t>
      </w:r>
      <w:r w:rsidR="00CF06E8">
        <w:rPr>
          <w:szCs w:val="24"/>
          <w:lang w:val="en-US"/>
        </w:rPr>
        <w:t>an</w:t>
      </w:r>
      <w:r w:rsidR="00D91DF1" w:rsidRPr="00E414A8">
        <w:rPr>
          <w:szCs w:val="24"/>
          <w:lang w:val="en-US"/>
        </w:rPr>
        <w:t>other Party to any obligation in connection with this Agreement, without the prior written consent of the other Party</w:t>
      </w:r>
      <w:r w:rsidR="00D91DF1" w:rsidRPr="00E414A8">
        <w:rPr>
          <w:lang w:val="en-GB"/>
        </w:rPr>
        <w:t>.</w:t>
      </w:r>
      <w:r w:rsidR="00D91DF1">
        <w:rPr>
          <w:lang w:val="en-GB"/>
        </w:rPr>
        <w:t xml:space="preserve"> </w:t>
      </w:r>
    </w:p>
    <w:p w14:paraId="17C88C79" w14:textId="77777777" w:rsidR="00A51738" w:rsidRDefault="00FE01EA" w:rsidP="008F5B31">
      <w:pPr>
        <w:pStyle w:val="ForschungsvertragText"/>
        <w:ind w:hanging="675"/>
        <w:jc w:val="both"/>
        <w:rPr>
          <w:lang w:val="en-GB"/>
        </w:rPr>
      </w:pPr>
      <w:r>
        <w:rPr>
          <w:lang w:val="en-GB"/>
        </w:rPr>
        <w:t>11</w:t>
      </w:r>
      <w:r w:rsidR="00A51738">
        <w:rPr>
          <w:lang w:val="en-GB"/>
        </w:rPr>
        <w:t>.6</w:t>
      </w:r>
      <w:r w:rsidR="00D73ABD">
        <w:rPr>
          <w:lang w:val="en-GB"/>
        </w:rPr>
        <w:tab/>
      </w:r>
      <w:r w:rsidR="00A532DD" w:rsidRPr="007738DF">
        <w:rPr>
          <w:lang w:val="en-GB"/>
        </w:rPr>
        <w:t xml:space="preserve">Rights and obligations from this </w:t>
      </w:r>
      <w:r w:rsidR="00F8250B">
        <w:rPr>
          <w:lang w:val="en-GB"/>
        </w:rPr>
        <w:t>A</w:t>
      </w:r>
      <w:r w:rsidR="00A532DD" w:rsidRPr="007738DF">
        <w:rPr>
          <w:lang w:val="en-GB"/>
        </w:rPr>
        <w:t xml:space="preserve">greement may not be transferred to third parties without the written permission of the </w:t>
      </w:r>
      <w:r w:rsidR="004E19F3">
        <w:rPr>
          <w:lang w:val="en-GB"/>
        </w:rPr>
        <w:t xml:space="preserve">other </w:t>
      </w:r>
      <w:r w:rsidR="001D4E53">
        <w:rPr>
          <w:lang w:val="en-GB"/>
        </w:rPr>
        <w:t>P</w:t>
      </w:r>
      <w:r w:rsidR="00A532DD" w:rsidRPr="007738DF">
        <w:rPr>
          <w:lang w:val="en-GB"/>
        </w:rPr>
        <w:t>art</w:t>
      </w:r>
      <w:r w:rsidR="004E19F3">
        <w:rPr>
          <w:lang w:val="en-GB"/>
        </w:rPr>
        <w:t>y</w:t>
      </w:r>
      <w:r w:rsidR="00A532DD" w:rsidRPr="007738DF">
        <w:rPr>
          <w:lang w:val="en-GB"/>
        </w:rPr>
        <w:t>. Such permission may not be unreasonably wit</w:t>
      </w:r>
      <w:r w:rsidR="00A532DD" w:rsidRPr="007738DF">
        <w:rPr>
          <w:lang w:val="en-GB"/>
        </w:rPr>
        <w:t>h</w:t>
      </w:r>
      <w:r w:rsidR="00A532DD" w:rsidRPr="007738DF">
        <w:rPr>
          <w:lang w:val="en-GB"/>
        </w:rPr>
        <w:t>held.</w:t>
      </w:r>
      <w:r w:rsidR="00BE5239">
        <w:rPr>
          <w:lang w:val="en-GB"/>
        </w:rPr>
        <w:t xml:space="preserve"> </w:t>
      </w:r>
    </w:p>
    <w:p w14:paraId="03C1B2EF" w14:textId="77777777" w:rsidR="008F48DF" w:rsidRDefault="00FE01EA" w:rsidP="008F5B31">
      <w:pPr>
        <w:pStyle w:val="ForschungsvertragText"/>
        <w:ind w:hanging="675"/>
        <w:jc w:val="both"/>
        <w:rPr>
          <w:lang w:val="en-GB"/>
        </w:rPr>
      </w:pPr>
      <w:r>
        <w:rPr>
          <w:lang w:val="en-GB"/>
        </w:rPr>
        <w:t>11</w:t>
      </w:r>
      <w:r w:rsidR="00A51738">
        <w:rPr>
          <w:lang w:val="en-GB"/>
        </w:rPr>
        <w:t>.7</w:t>
      </w:r>
      <w:r w:rsidR="00A51738">
        <w:rPr>
          <w:lang w:val="en-GB"/>
        </w:rPr>
        <w:tab/>
      </w:r>
      <w:r w:rsidR="006F5661" w:rsidRPr="006F5661">
        <w:rPr>
          <w:lang w:val="en-GB"/>
        </w:rPr>
        <w:t xml:space="preserve">In the event of </w:t>
      </w:r>
      <w:r w:rsidR="007818D5">
        <w:rPr>
          <w:lang w:val="en-GB"/>
        </w:rPr>
        <w:t xml:space="preserve">an assignment </w:t>
      </w:r>
      <w:r w:rsidR="006F5661">
        <w:rPr>
          <w:lang w:val="en-GB"/>
        </w:rPr>
        <w:t>of ow</w:t>
      </w:r>
      <w:r w:rsidR="006F5661" w:rsidRPr="006F5661">
        <w:rPr>
          <w:lang w:val="en-GB"/>
        </w:rPr>
        <w:t>n</w:t>
      </w:r>
      <w:r w:rsidR="006F5661">
        <w:rPr>
          <w:lang w:val="en-GB"/>
        </w:rPr>
        <w:t>er</w:t>
      </w:r>
      <w:r w:rsidR="006F5661" w:rsidRPr="006F5661">
        <w:rPr>
          <w:lang w:val="en-GB"/>
        </w:rPr>
        <w:t>ship of Project Results by one Party to a third party, the transferring Party shall inform the other Party accordingly and shall ensure that the rights of the other Party, especially the licenses granted to it under this Agreement, will not be affected by such transfer.</w:t>
      </w:r>
    </w:p>
    <w:p w14:paraId="38FA3E69"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3F5492" w:rsidRPr="007738DF">
        <w:rPr>
          <w:lang w:val="en-GB"/>
        </w:rPr>
        <w:t>.</w:t>
      </w:r>
      <w:r w:rsidR="00FE01EA">
        <w:rPr>
          <w:lang w:val="en-GB"/>
        </w:rPr>
        <w:t>8</w:t>
      </w:r>
      <w:r w:rsidR="00A652A1" w:rsidRPr="007738DF">
        <w:rPr>
          <w:lang w:val="en-GB"/>
        </w:rPr>
        <w:tab/>
        <w:t xml:space="preserve">The </w:t>
      </w:r>
      <w:r w:rsidR="00BA2A4D">
        <w:rPr>
          <w:lang w:val="en-GB"/>
        </w:rPr>
        <w:t>Parties</w:t>
      </w:r>
      <w:r w:rsidR="00530B7B">
        <w:rPr>
          <w:lang w:val="en-GB"/>
        </w:rPr>
        <w:t xml:space="preserve"> will</w:t>
      </w:r>
      <w:r w:rsidR="00A652A1" w:rsidRPr="007738DF">
        <w:rPr>
          <w:lang w:val="en-GB"/>
        </w:rPr>
        <w:t xml:space="preserve"> provide each other </w:t>
      </w:r>
      <w:r w:rsidR="00530B7B">
        <w:rPr>
          <w:lang w:val="en-GB"/>
        </w:rPr>
        <w:t>promptly</w:t>
      </w:r>
      <w:r w:rsidR="00D13C89">
        <w:rPr>
          <w:lang w:val="en-GB"/>
        </w:rPr>
        <w:t xml:space="preserve">, </w:t>
      </w:r>
      <w:r w:rsidR="00D13C89" w:rsidRPr="007738DF">
        <w:rPr>
          <w:lang w:val="en-GB"/>
        </w:rPr>
        <w:t xml:space="preserve">to the extent </w:t>
      </w:r>
      <w:r w:rsidR="003C0D1F">
        <w:rPr>
          <w:lang w:val="en-GB"/>
        </w:rPr>
        <w:t>possible</w:t>
      </w:r>
      <w:r w:rsidR="00D13C89">
        <w:rPr>
          <w:lang w:val="en-GB"/>
        </w:rPr>
        <w:t>,</w:t>
      </w:r>
      <w:r w:rsidR="00530B7B">
        <w:rPr>
          <w:lang w:val="en-GB"/>
        </w:rPr>
        <w:t xml:space="preserve"> </w:t>
      </w:r>
      <w:r w:rsidR="00E05316">
        <w:rPr>
          <w:lang w:val="en-GB"/>
        </w:rPr>
        <w:t>with any</w:t>
      </w:r>
      <w:r w:rsidR="00D13C89">
        <w:rPr>
          <w:lang w:val="en-GB"/>
        </w:rPr>
        <w:t xml:space="preserve"> </w:t>
      </w:r>
      <w:r w:rsidR="00A652A1" w:rsidRPr="007738DF">
        <w:rPr>
          <w:lang w:val="en-GB"/>
        </w:rPr>
        <w:t>mutual assi</w:t>
      </w:r>
      <w:r w:rsidR="00A652A1" w:rsidRPr="007738DF">
        <w:rPr>
          <w:lang w:val="en-GB"/>
        </w:rPr>
        <w:t>s</w:t>
      </w:r>
      <w:r w:rsidR="00A652A1" w:rsidRPr="007738DF">
        <w:rPr>
          <w:lang w:val="en-GB"/>
        </w:rPr>
        <w:t>tance</w:t>
      </w:r>
      <w:r w:rsidR="00D13C89">
        <w:rPr>
          <w:lang w:val="en-GB"/>
        </w:rPr>
        <w:t xml:space="preserve"> required </w:t>
      </w:r>
      <w:r w:rsidR="00E05316">
        <w:rPr>
          <w:lang w:val="en-GB"/>
        </w:rPr>
        <w:t xml:space="preserve">to enable </w:t>
      </w:r>
      <w:r w:rsidR="00D13C89">
        <w:rPr>
          <w:lang w:val="en-GB"/>
        </w:rPr>
        <w:t xml:space="preserve">the </w:t>
      </w:r>
      <w:r w:rsidR="00BA2A4D">
        <w:rPr>
          <w:lang w:val="en-GB"/>
        </w:rPr>
        <w:t>Parties</w:t>
      </w:r>
      <w:r w:rsidR="00D13C89">
        <w:rPr>
          <w:lang w:val="en-GB"/>
        </w:rPr>
        <w:t xml:space="preserve"> to</w:t>
      </w:r>
      <w:r w:rsidR="00A652A1" w:rsidRPr="007738DF">
        <w:rPr>
          <w:lang w:val="en-GB"/>
        </w:rPr>
        <w:t xml:space="preserve"> exercise the rights</w:t>
      </w:r>
      <w:r w:rsidR="002F4727" w:rsidRPr="007738DF">
        <w:rPr>
          <w:lang w:val="en-GB"/>
        </w:rPr>
        <w:t xml:space="preserve"> which are conferred on them by this </w:t>
      </w:r>
      <w:r w:rsidR="00BA2A4D">
        <w:rPr>
          <w:lang w:val="en-GB"/>
        </w:rPr>
        <w:t>A</w:t>
      </w:r>
      <w:r w:rsidR="002F4727" w:rsidRPr="007738DF">
        <w:rPr>
          <w:lang w:val="en-GB"/>
        </w:rPr>
        <w:t>greement</w:t>
      </w:r>
      <w:r w:rsidR="00B236CA" w:rsidRPr="007738DF">
        <w:rPr>
          <w:lang w:val="en-GB"/>
        </w:rPr>
        <w:t xml:space="preserve">. </w:t>
      </w:r>
      <w:r w:rsidR="002F4727" w:rsidRPr="007738DF">
        <w:rPr>
          <w:lang w:val="en-GB"/>
        </w:rPr>
        <w:t>In particular they will provide the signatures re</w:t>
      </w:r>
      <w:r w:rsidR="00E05316">
        <w:rPr>
          <w:lang w:val="en-GB"/>
        </w:rPr>
        <w:t xml:space="preserve">quired </w:t>
      </w:r>
      <w:r w:rsidR="002F4727" w:rsidRPr="007738DF">
        <w:rPr>
          <w:lang w:val="en-GB"/>
        </w:rPr>
        <w:t>to obtain rights in i</w:t>
      </w:r>
      <w:r w:rsidR="002F4727" w:rsidRPr="007738DF">
        <w:rPr>
          <w:lang w:val="en-GB"/>
        </w:rPr>
        <w:t>n</w:t>
      </w:r>
      <w:r w:rsidR="002F4727" w:rsidRPr="007738DF">
        <w:rPr>
          <w:lang w:val="en-GB"/>
        </w:rPr>
        <w:t>tellectual property.</w:t>
      </w:r>
    </w:p>
    <w:p w14:paraId="733915D6" w14:textId="77777777" w:rsidR="000210CE" w:rsidRDefault="002475FC" w:rsidP="000210CE">
      <w:pPr>
        <w:pStyle w:val="ForschungsvertragText"/>
        <w:ind w:hanging="675"/>
        <w:jc w:val="both"/>
        <w:outlineLvl w:val="0"/>
        <w:rPr>
          <w:lang w:val="en-GB"/>
        </w:rPr>
      </w:pPr>
      <w:r>
        <w:rPr>
          <w:lang w:val="en-GB"/>
        </w:rPr>
        <w:t>1</w:t>
      </w:r>
      <w:r w:rsidR="00FE01EA">
        <w:rPr>
          <w:lang w:val="en-GB"/>
        </w:rPr>
        <w:t>1</w:t>
      </w:r>
      <w:r w:rsidR="003F5492" w:rsidRPr="007738DF">
        <w:rPr>
          <w:lang w:val="en-GB"/>
        </w:rPr>
        <w:t>.</w:t>
      </w:r>
      <w:r w:rsidR="00FE01EA">
        <w:rPr>
          <w:lang w:val="en-GB"/>
        </w:rPr>
        <w:t>9</w:t>
      </w:r>
      <w:r w:rsidR="00B236CA" w:rsidRPr="007738DF">
        <w:rPr>
          <w:lang w:val="en-GB"/>
        </w:rPr>
        <w:tab/>
      </w:r>
      <w:r w:rsidR="00C0310E" w:rsidRPr="007738DF">
        <w:rPr>
          <w:lang w:val="en-GB"/>
        </w:rPr>
        <w:t xml:space="preserve">This </w:t>
      </w:r>
      <w:r w:rsidR="00C23B74">
        <w:rPr>
          <w:lang w:val="en-GB"/>
        </w:rPr>
        <w:t>A</w:t>
      </w:r>
      <w:r w:rsidR="00C0310E" w:rsidRPr="007738DF">
        <w:rPr>
          <w:lang w:val="en-GB"/>
        </w:rPr>
        <w:t xml:space="preserve">greement </w:t>
      </w:r>
      <w:r w:rsidR="00C0310E">
        <w:rPr>
          <w:lang w:val="en-GB"/>
        </w:rPr>
        <w:t>shall be construed and governed by the laws of Switzerland</w:t>
      </w:r>
      <w:r w:rsidR="00C0310E" w:rsidRPr="007738DF">
        <w:rPr>
          <w:lang w:val="en-GB"/>
        </w:rPr>
        <w:t>,</w:t>
      </w:r>
      <w:r w:rsidR="002318D9" w:rsidRPr="002318D9">
        <w:rPr>
          <w:lang w:val="en-GB"/>
        </w:rPr>
        <w:t xml:space="preserve"> </w:t>
      </w:r>
      <w:r w:rsidR="002318D9" w:rsidRPr="001B3BF9">
        <w:rPr>
          <w:lang w:val="en-GB"/>
        </w:rPr>
        <w:t>without refe</w:t>
      </w:r>
      <w:r w:rsidR="002318D9" w:rsidRPr="001B3BF9">
        <w:rPr>
          <w:lang w:val="en-GB"/>
        </w:rPr>
        <w:t>r</w:t>
      </w:r>
      <w:r w:rsidR="002318D9" w:rsidRPr="001B3BF9">
        <w:rPr>
          <w:lang w:val="en-GB"/>
        </w:rPr>
        <w:t>ence to its conflict of laws principles, and shall not be governed by the United Nations co</w:t>
      </w:r>
      <w:r w:rsidR="002318D9" w:rsidRPr="001B3BF9">
        <w:rPr>
          <w:lang w:val="en-GB"/>
        </w:rPr>
        <w:t>n</w:t>
      </w:r>
      <w:r w:rsidR="002318D9" w:rsidRPr="001B3BF9">
        <w:rPr>
          <w:lang w:val="en-GB"/>
        </w:rPr>
        <w:t>vention of International Contracts on the Sale of Goods (the Vienna Convention)</w:t>
      </w:r>
      <w:r w:rsidR="00813114">
        <w:rPr>
          <w:lang w:val="en-GB"/>
        </w:rPr>
        <w:t>.</w:t>
      </w:r>
      <w:r w:rsidR="00C0310E" w:rsidRPr="007738DF">
        <w:rPr>
          <w:lang w:val="en-GB"/>
        </w:rPr>
        <w:t xml:space="preserve"> </w:t>
      </w:r>
      <w:r w:rsidR="00A51738">
        <w:rPr>
          <w:lang w:val="en-GB"/>
        </w:rPr>
        <w:t>Place of jurisdiction for any dispute arising from, or in connection with, this Agreement shall be e</w:t>
      </w:r>
      <w:r w:rsidR="00A51738">
        <w:rPr>
          <w:lang w:val="en-GB"/>
        </w:rPr>
        <w:t>x</w:t>
      </w:r>
      <w:r w:rsidR="00A51738">
        <w:rPr>
          <w:lang w:val="en-GB"/>
        </w:rPr>
        <w:t>clusively the courts of the city of Zurich</w:t>
      </w:r>
      <w:r w:rsidR="00C0310E" w:rsidRPr="007738DF">
        <w:rPr>
          <w:lang w:val="en-GB"/>
        </w:rPr>
        <w:t>.</w:t>
      </w:r>
    </w:p>
    <w:p w14:paraId="7007AED2" w14:textId="77777777" w:rsidR="00FD4195" w:rsidRDefault="002475FC" w:rsidP="00FD4195">
      <w:pPr>
        <w:pStyle w:val="ForschungsvertragText"/>
        <w:ind w:hanging="675"/>
        <w:jc w:val="both"/>
        <w:outlineLvl w:val="0"/>
        <w:rPr>
          <w:lang w:val="en-GB"/>
        </w:rPr>
      </w:pPr>
      <w:r>
        <w:rPr>
          <w:lang w:val="en-GB"/>
        </w:rPr>
        <w:t>1</w:t>
      </w:r>
      <w:r w:rsidR="00FE01EA">
        <w:rPr>
          <w:lang w:val="en-GB"/>
        </w:rPr>
        <w:t>1</w:t>
      </w:r>
      <w:r w:rsidR="00221FBC" w:rsidRPr="007738DF">
        <w:rPr>
          <w:lang w:val="en-GB"/>
        </w:rPr>
        <w:t>.</w:t>
      </w:r>
      <w:r w:rsidR="00FE01EA">
        <w:rPr>
          <w:lang w:val="en-GB"/>
        </w:rPr>
        <w:t>10</w:t>
      </w:r>
      <w:r w:rsidR="00221FBC" w:rsidRPr="007738DF">
        <w:rPr>
          <w:lang w:val="en-GB"/>
        </w:rPr>
        <w:tab/>
      </w:r>
      <w:r w:rsidR="00CF06E8">
        <w:rPr>
          <w:lang w:val="en-GB"/>
        </w:rPr>
        <w:t xml:space="preserve">The </w:t>
      </w:r>
      <w:r w:rsidR="00BD6301" w:rsidRPr="00BD6301">
        <w:rPr>
          <w:lang w:val="en-GB"/>
        </w:rPr>
        <w:t>C</w:t>
      </w:r>
      <w:r w:rsidR="00032B17">
        <w:rPr>
          <w:lang w:val="en-GB"/>
        </w:rPr>
        <w:t>TI</w:t>
      </w:r>
      <w:r w:rsidR="00BD6301" w:rsidRPr="00BD6301">
        <w:rPr>
          <w:lang w:val="en-GB"/>
        </w:rPr>
        <w:t xml:space="preserve"> A</w:t>
      </w:r>
      <w:r w:rsidR="00BD6301" w:rsidRPr="00FD4195">
        <w:rPr>
          <w:lang w:val="en-GB"/>
        </w:rPr>
        <w:t>pplication</w:t>
      </w:r>
      <w:r w:rsidR="00CF06E8" w:rsidRPr="00FD4195">
        <w:rPr>
          <w:lang w:val="en-GB"/>
        </w:rPr>
        <w:t xml:space="preserve"> </w:t>
      </w:r>
      <w:r w:rsidR="000210CE" w:rsidRPr="00FD4195">
        <w:rPr>
          <w:lang w:val="en-GB"/>
        </w:rPr>
        <w:t>form</w:t>
      </w:r>
      <w:r w:rsidR="004766DF" w:rsidRPr="00FD4195">
        <w:rPr>
          <w:lang w:val="en-GB"/>
        </w:rPr>
        <w:t>s</w:t>
      </w:r>
      <w:r w:rsidR="00D73ABD" w:rsidRPr="00FD4195">
        <w:rPr>
          <w:lang w:val="en-GB"/>
        </w:rPr>
        <w:t xml:space="preserve"> </w:t>
      </w:r>
      <w:r w:rsidR="002A270F" w:rsidRPr="00FD4195">
        <w:rPr>
          <w:lang w:val="en-GB"/>
        </w:rPr>
        <w:t>an</w:t>
      </w:r>
      <w:r w:rsidR="00744779" w:rsidRPr="00FD4195">
        <w:rPr>
          <w:lang w:val="en-GB"/>
        </w:rPr>
        <w:t xml:space="preserve"> integral part</w:t>
      </w:r>
      <w:r w:rsidR="00530837" w:rsidRPr="00FD4195">
        <w:rPr>
          <w:lang w:val="en-GB"/>
        </w:rPr>
        <w:t xml:space="preserve"> of this</w:t>
      </w:r>
      <w:r w:rsidR="004766DF" w:rsidRPr="00FD4195">
        <w:rPr>
          <w:lang w:val="en-GB"/>
        </w:rPr>
        <w:t xml:space="preserve"> </w:t>
      </w:r>
      <w:r w:rsidR="00C23B74" w:rsidRPr="00FD4195">
        <w:rPr>
          <w:lang w:val="en-GB"/>
        </w:rPr>
        <w:t>A</w:t>
      </w:r>
      <w:r w:rsidR="00530837" w:rsidRPr="00FD4195">
        <w:rPr>
          <w:lang w:val="en-GB"/>
        </w:rPr>
        <w:t>greement.</w:t>
      </w:r>
      <w:bookmarkEnd w:id="129"/>
      <w:bookmarkEnd w:id="130"/>
      <w:r w:rsidR="008E1B8B" w:rsidRPr="00FD4195">
        <w:rPr>
          <w:lang w:val="en-GB"/>
        </w:rPr>
        <w:t xml:space="preserve"> In the </w:t>
      </w:r>
      <w:r w:rsidR="00D73ABD" w:rsidRPr="00FD4195">
        <w:rPr>
          <w:lang w:val="en-GB"/>
        </w:rPr>
        <w:t>case</w:t>
      </w:r>
      <w:r w:rsidR="008E1B8B" w:rsidRPr="00FD4195">
        <w:rPr>
          <w:lang w:val="en-GB"/>
        </w:rPr>
        <w:t xml:space="preserve"> of deviations b</w:t>
      </w:r>
      <w:r w:rsidR="008E1B8B" w:rsidRPr="00FD4195">
        <w:rPr>
          <w:lang w:val="en-GB"/>
        </w:rPr>
        <w:t>e</w:t>
      </w:r>
      <w:r w:rsidR="008E1B8B" w:rsidRPr="00FD4195">
        <w:rPr>
          <w:lang w:val="en-GB"/>
        </w:rPr>
        <w:t xml:space="preserve">tween </w:t>
      </w:r>
      <w:r w:rsidR="000210CE" w:rsidRPr="00FD4195">
        <w:rPr>
          <w:lang w:val="en-GB"/>
        </w:rPr>
        <w:t xml:space="preserve">the </w:t>
      </w:r>
      <w:r w:rsidR="004766DF" w:rsidRPr="00FD4195">
        <w:rPr>
          <w:lang w:val="en-GB"/>
        </w:rPr>
        <w:t>CTI Application</w:t>
      </w:r>
      <w:r w:rsidR="000210CE" w:rsidRPr="00FD4195">
        <w:rPr>
          <w:lang w:val="en-GB"/>
        </w:rPr>
        <w:t xml:space="preserve"> and the </w:t>
      </w:r>
      <w:r w:rsidR="00FE01EA">
        <w:rPr>
          <w:lang w:val="en-GB"/>
        </w:rPr>
        <w:t xml:space="preserve">main body of the </w:t>
      </w:r>
      <w:r w:rsidR="000210CE" w:rsidRPr="00FD4195">
        <w:rPr>
          <w:lang w:val="en-GB"/>
        </w:rPr>
        <w:t>Agreement,</w:t>
      </w:r>
      <w:r w:rsidR="008E1B8B" w:rsidRPr="00FD4195">
        <w:rPr>
          <w:lang w:val="en-GB"/>
        </w:rPr>
        <w:t xml:space="preserve"> the </w:t>
      </w:r>
      <w:r w:rsidR="00FE01EA">
        <w:rPr>
          <w:lang w:val="en-GB"/>
        </w:rPr>
        <w:t xml:space="preserve">main body of the </w:t>
      </w:r>
      <w:r w:rsidR="008E1B8B" w:rsidRPr="00FD4195">
        <w:rPr>
          <w:lang w:val="en-GB"/>
        </w:rPr>
        <w:t>Agreement shall prevail.</w:t>
      </w:r>
      <w:r w:rsidR="00D73ABD" w:rsidRPr="00FD4195">
        <w:rPr>
          <w:lang w:val="en-GB"/>
        </w:rPr>
        <w:t xml:space="preserve"> </w:t>
      </w:r>
      <w:r w:rsidR="006B1ADE" w:rsidRPr="006B1ADE">
        <w:rPr>
          <w:lang w:val="en-GB"/>
        </w:rPr>
        <w:t>The CTI Contract is attached for reference only and does not form a part of this Agreement.</w:t>
      </w:r>
    </w:p>
    <w:p w14:paraId="71CAA6B2" w14:textId="77777777" w:rsidR="00737076" w:rsidRDefault="00737076" w:rsidP="000210CE">
      <w:pPr>
        <w:pStyle w:val="ForschungsvertragText"/>
        <w:ind w:hanging="675"/>
        <w:jc w:val="both"/>
        <w:outlineLvl w:val="0"/>
        <w:rPr>
          <w:lang w:val="en-GB"/>
        </w:rPr>
      </w:pPr>
    </w:p>
    <w:p w14:paraId="0669F6F9" w14:textId="77777777" w:rsidR="00737076" w:rsidRDefault="00737076" w:rsidP="000210CE">
      <w:pPr>
        <w:pStyle w:val="ForschungsvertragText"/>
        <w:ind w:left="0"/>
        <w:jc w:val="both"/>
        <w:rPr>
          <w:lang w:val="en-US"/>
        </w:rPr>
      </w:pPr>
    </w:p>
    <w:p w14:paraId="2A346F1F" w14:textId="1C0CD4AF" w:rsidR="00E43107" w:rsidRDefault="00E43107">
      <w:pPr>
        <w:rPr>
          <w:rFonts w:cs="Arial"/>
          <w:szCs w:val="22"/>
          <w:lang w:val="en-US"/>
        </w:rPr>
      </w:pPr>
    </w:p>
    <w:p w14:paraId="3897C8BC" w14:textId="77777777" w:rsidR="000210CE" w:rsidRDefault="003940C3" w:rsidP="000210CE">
      <w:pPr>
        <w:pStyle w:val="ForschungsvertragText"/>
        <w:ind w:left="0"/>
        <w:jc w:val="both"/>
        <w:rPr>
          <w:lang w:val="en-GB"/>
        </w:rPr>
      </w:pPr>
      <w:r>
        <w:rPr>
          <w:lang w:val="en-US"/>
        </w:rPr>
        <w:t xml:space="preserve">Signed by the duly authorized representatives of the </w:t>
      </w:r>
      <w:r w:rsidR="001A6332">
        <w:rPr>
          <w:lang w:val="en-US"/>
        </w:rPr>
        <w:t>P</w:t>
      </w:r>
      <w:r>
        <w:rPr>
          <w:lang w:val="en-US"/>
        </w:rPr>
        <w:t>arties</w:t>
      </w:r>
      <w:r w:rsidR="00B236CA" w:rsidRPr="007738DF">
        <w:rPr>
          <w:lang w:val="en-GB"/>
        </w:rPr>
        <w:t>:</w:t>
      </w:r>
    </w:p>
    <w:p w14:paraId="31FCB149" w14:textId="77777777" w:rsidR="000210CE" w:rsidRPr="00494BD0" w:rsidRDefault="005722F4" w:rsidP="000210CE">
      <w:pPr>
        <w:keepNext/>
        <w:tabs>
          <w:tab w:val="left" w:pos="3960"/>
        </w:tabs>
        <w:spacing w:before="360" w:line="280" w:lineRule="atLeast"/>
        <w:jc w:val="both"/>
        <w:rPr>
          <w:rFonts w:cs="Arial"/>
          <w:b/>
        </w:rPr>
      </w:pPr>
      <w:r w:rsidRPr="00494BD0">
        <w:rPr>
          <w:rFonts w:cs="Arial"/>
          <w:b/>
        </w:rPr>
        <w:t xml:space="preserve">ETH </w:t>
      </w:r>
      <w:proofErr w:type="spellStart"/>
      <w:r w:rsidRPr="00494BD0">
        <w:rPr>
          <w:rFonts w:cs="Arial"/>
          <w:b/>
        </w:rPr>
        <w:t>Zurich</w:t>
      </w:r>
      <w:proofErr w:type="spellEnd"/>
      <w:r w:rsidRPr="00494BD0">
        <w:rPr>
          <w:rFonts w:cs="Arial"/>
          <w:b/>
        </w:rPr>
        <w:tab/>
      </w:r>
      <w:proofErr w:type="spellStart"/>
      <w:r w:rsidRPr="00494BD0">
        <w:rPr>
          <w:rFonts w:cs="Arial"/>
        </w:rPr>
        <w:t>Zurich</w:t>
      </w:r>
      <w:proofErr w:type="spellEnd"/>
      <w:r w:rsidRPr="00494BD0">
        <w:rPr>
          <w:rFonts w:cs="Arial"/>
        </w:rPr>
        <w:t xml:space="preserve">, </w:t>
      </w:r>
      <w:proofErr w:type="spellStart"/>
      <w:r w:rsidRPr="00494BD0">
        <w:rPr>
          <w:rFonts w:cs="Arial"/>
        </w:rPr>
        <w:t>dated</w:t>
      </w:r>
      <w:proofErr w:type="spellEnd"/>
      <w:r w:rsidRPr="00494BD0">
        <w:rPr>
          <w:rFonts w:cs="Arial"/>
        </w:rPr>
        <w:t>___________________</w:t>
      </w:r>
    </w:p>
    <w:p w14:paraId="462A00F4" w14:textId="77777777" w:rsidR="000210CE" w:rsidRPr="00494BD0" w:rsidRDefault="005722F4" w:rsidP="000210CE">
      <w:pPr>
        <w:keepNext/>
        <w:tabs>
          <w:tab w:val="left" w:pos="3969"/>
        </w:tabs>
        <w:spacing w:before="360" w:line="280" w:lineRule="atLeast"/>
        <w:jc w:val="both"/>
        <w:rPr>
          <w:rFonts w:cs="Arial"/>
        </w:rPr>
      </w:pPr>
      <w:r w:rsidRPr="00494BD0">
        <w:rPr>
          <w:rFonts w:cs="Arial"/>
        </w:rPr>
        <w:t>_________________</w:t>
      </w:r>
      <w:r w:rsidR="00026B13" w:rsidRPr="00494BD0">
        <w:rPr>
          <w:rFonts w:cs="Arial"/>
        </w:rPr>
        <w:t>___________</w:t>
      </w:r>
      <w:r w:rsidR="00026B13" w:rsidRPr="00494BD0">
        <w:rPr>
          <w:rFonts w:cs="Arial"/>
        </w:rPr>
        <w:tab/>
      </w:r>
      <w:r w:rsidR="00026B13" w:rsidRPr="00494BD0">
        <w:rPr>
          <w:rFonts w:cs="Arial"/>
          <w:szCs w:val="22"/>
        </w:rPr>
        <w:t>_________________________________</w:t>
      </w:r>
    </w:p>
    <w:p w14:paraId="54737CC3" w14:textId="77777777" w:rsidR="000210CE" w:rsidRPr="00494BD0" w:rsidRDefault="00F81EB0" w:rsidP="000210CE">
      <w:pPr>
        <w:tabs>
          <w:tab w:val="left" w:pos="3969"/>
        </w:tabs>
        <w:spacing w:line="280" w:lineRule="atLeast"/>
        <w:jc w:val="both"/>
        <w:rPr>
          <w:rFonts w:cs="Arial"/>
          <w:szCs w:val="22"/>
        </w:rPr>
      </w:pPr>
      <w:r w:rsidRPr="00494BD0">
        <w:rPr>
          <w:rFonts w:cs="Arial"/>
        </w:rPr>
        <w:t>Prof. Dr. Thomas Hofmann</w:t>
      </w:r>
      <w:r w:rsidRPr="00494BD0">
        <w:rPr>
          <w:rFonts w:cs="Arial"/>
        </w:rPr>
        <w:tab/>
        <w:t>Prof. Dr. Detlef Günther</w:t>
      </w:r>
    </w:p>
    <w:p w14:paraId="6D8622CC" w14:textId="77777777" w:rsidR="000210CE" w:rsidRDefault="00026B13" w:rsidP="000210CE">
      <w:pPr>
        <w:tabs>
          <w:tab w:val="left" w:pos="3969"/>
        </w:tabs>
        <w:spacing w:line="280" w:lineRule="atLeast"/>
        <w:jc w:val="both"/>
        <w:rPr>
          <w:rFonts w:cs="Arial"/>
          <w:i/>
          <w:lang w:val="en-GB"/>
        </w:rPr>
      </w:pPr>
      <w:r w:rsidRPr="00494BD0">
        <w:rPr>
          <w:rFonts w:cs="Arial"/>
          <w:szCs w:val="22"/>
        </w:rPr>
        <w:tab/>
      </w:r>
      <w:r>
        <w:rPr>
          <w:rFonts w:cs="Arial"/>
          <w:szCs w:val="22"/>
          <w:lang w:val="en-GB"/>
        </w:rPr>
        <w:t>Vice President</w:t>
      </w:r>
      <w:r w:rsidRPr="007738DF">
        <w:rPr>
          <w:rFonts w:cs="Arial"/>
          <w:szCs w:val="22"/>
          <w:lang w:val="en-GB"/>
        </w:rPr>
        <w:t xml:space="preserve"> for Research</w:t>
      </w:r>
      <w:r w:rsidR="00DD6C40">
        <w:rPr>
          <w:rFonts w:cs="Arial"/>
          <w:szCs w:val="22"/>
          <w:lang w:val="en-GB"/>
        </w:rPr>
        <w:t xml:space="preserve"> and Corporate Relations</w:t>
      </w:r>
    </w:p>
    <w:p w14:paraId="4DF1E3C5" w14:textId="77777777" w:rsidR="000210CE" w:rsidRDefault="000210CE" w:rsidP="000210CE">
      <w:pPr>
        <w:tabs>
          <w:tab w:val="left" w:pos="3969"/>
        </w:tabs>
        <w:spacing w:line="280" w:lineRule="atLeast"/>
        <w:jc w:val="both"/>
        <w:rPr>
          <w:rFonts w:cs="Arial"/>
          <w:szCs w:val="22"/>
          <w:lang w:val="en-GB"/>
        </w:rPr>
      </w:pPr>
    </w:p>
    <w:p w14:paraId="53BBD98D" w14:textId="77777777" w:rsidR="000210CE" w:rsidRDefault="00514159" w:rsidP="000210CE">
      <w:pPr>
        <w:keepNext/>
        <w:tabs>
          <w:tab w:val="left" w:pos="3960"/>
        </w:tabs>
        <w:spacing w:before="360" w:line="280" w:lineRule="atLeast"/>
        <w:jc w:val="both"/>
        <w:rPr>
          <w:rFonts w:cs="Arial"/>
          <w:b/>
          <w:lang w:val="en-GB"/>
        </w:rPr>
      </w:pPr>
      <w:r>
        <w:rPr>
          <w:rFonts w:cs="Arial"/>
          <w:b/>
          <w:lang w:val="en-GB"/>
        </w:rPr>
        <w:t>Company</w:t>
      </w:r>
      <w:r w:rsidR="00026B13" w:rsidRPr="007738DF">
        <w:rPr>
          <w:rFonts w:cs="Arial"/>
          <w:b/>
          <w:lang w:val="en-GB"/>
        </w:rPr>
        <w:tab/>
      </w:r>
      <w:r w:rsidR="00026B13" w:rsidRPr="007738DF">
        <w:rPr>
          <w:rFonts w:cs="Arial"/>
          <w:lang w:val="en-GB"/>
        </w:rPr>
        <w:t>………, dated__________________</w:t>
      </w:r>
    </w:p>
    <w:p w14:paraId="6895E005" w14:textId="77777777" w:rsidR="000210CE" w:rsidRDefault="00026B13" w:rsidP="000210CE">
      <w:pPr>
        <w:keepNext/>
        <w:tabs>
          <w:tab w:val="left" w:pos="3969"/>
        </w:tabs>
        <w:spacing w:before="360" w:line="280" w:lineRule="atLeast"/>
        <w:jc w:val="both"/>
        <w:rPr>
          <w:rFonts w:cs="Arial"/>
          <w:lang w:val="en-GB"/>
        </w:rPr>
      </w:pPr>
      <w:r w:rsidRPr="007738DF">
        <w:rPr>
          <w:rFonts w:cs="Arial"/>
          <w:lang w:val="en-GB"/>
        </w:rPr>
        <w:t>____________________________</w:t>
      </w:r>
      <w:r w:rsidRPr="007738DF">
        <w:rPr>
          <w:rFonts w:cs="Arial"/>
          <w:lang w:val="en-GB"/>
        </w:rPr>
        <w:tab/>
      </w:r>
      <w:r w:rsidRPr="007738DF">
        <w:rPr>
          <w:rFonts w:cs="Arial"/>
          <w:szCs w:val="22"/>
          <w:lang w:val="en-GB"/>
        </w:rPr>
        <w:t>____________________________</w:t>
      </w:r>
    </w:p>
    <w:p w14:paraId="58C00BF0" w14:textId="4C2A4893" w:rsidR="000210CE" w:rsidRPr="00494BD0" w:rsidRDefault="00525158" w:rsidP="000210CE">
      <w:pPr>
        <w:tabs>
          <w:tab w:val="left" w:pos="3969"/>
        </w:tabs>
        <w:spacing w:line="280" w:lineRule="atLeast"/>
        <w:jc w:val="both"/>
        <w:rPr>
          <w:rFonts w:cs="Arial"/>
          <w:lang w:val="en-US"/>
        </w:rPr>
      </w:pPr>
      <w:proofErr w:type="spellStart"/>
      <w:r>
        <w:rPr>
          <w:rFonts w:cs="Arial"/>
          <w:lang w:val="en-GB"/>
        </w:rPr>
        <w:t>Dr.</w:t>
      </w:r>
      <w:proofErr w:type="spellEnd"/>
      <w:r>
        <w:rPr>
          <w:rFonts w:cs="Arial"/>
          <w:lang w:val="en-GB"/>
        </w:rPr>
        <w:t xml:space="preserve"> </w:t>
      </w:r>
      <w:r w:rsidRPr="00494BD0">
        <w:rPr>
          <w:rFonts w:cs="Arial"/>
          <w:lang w:val="en-US"/>
        </w:rPr>
        <w:t xml:space="preserve">Jürgen </w:t>
      </w:r>
      <w:proofErr w:type="spellStart"/>
      <w:r w:rsidRPr="00494BD0">
        <w:rPr>
          <w:rFonts w:cs="Arial"/>
          <w:lang w:val="en-US"/>
        </w:rPr>
        <w:t>Galler</w:t>
      </w:r>
      <w:proofErr w:type="spellEnd"/>
      <w:r w:rsidRPr="00494BD0">
        <w:rPr>
          <w:rFonts w:cs="Arial"/>
          <w:lang w:val="en-US"/>
        </w:rPr>
        <w:tab/>
        <w:t xml:space="preserve">Joachim </w:t>
      </w:r>
      <w:proofErr w:type="spellStart"/>
      <w:r w:rsidRPr="00494BD0">
        <w:rPr>
          <w:rFonts w:cs="Arial"/>
          <w:lang w:val="en-US"/>
        </w:rPr>
        <w:t>Schoss</w:t>
      </w:r>
      <w:proofErr w:type="spellEnd"/>
    </w:p>
    <w:p w14:paraId="45F54E90" w14:textId="290A6A9B" w:rsidR="00525158" w:rsidRPr="00494BD0" w:rsidRDefault="00525158" w:rsidP="000210CE">
      <w:pPr>
        <w:tabs>
          <w:tab w:val="left" w:pos="3969"/>
        </w:tabs>
        <w:spacing w:line="280" w:lineRule="atLeast"/>
        <w:jc w:val="both"/>
        <w:rPr>
          <w:rFonts w:cs="Arial"/>
          <w:lang w:val="en-US"/>
        </w:rPr>
      </w:pPr>
      <w:r w:rsidRPr="00494BD0">
        <w:rPr>
          <w:rFonts w:cs="Arial"/>
          <w:lang w:val="en-US"/>
        </w:rPr>
        <w:t>CEO, 1plusX</w:t>
      </w:r>
      <w:r w:rsidRPr="00494BD0">
        <w:rPr>
          <w:rFonts w:cs="Arial"/>
          <w:lang w:val="en-US"/>
        </w:rPr>
        <w:tab/>
        <w:t xml:space="preserve">Chairman of the Board, 1plusX </w:t>
      </w:r>
    </w:p>
    <w:p w14:paraId="5A96D425" w14:textId="77777777" w:rsidR="00737076" w:rsidRDefault="00737076" w:rsidP="000210CE">
      <w:pPr>
        <w:tabs>
          <w:tab w:val="left" w:pos="3969"/>
        </w:tabs>
        <w:spacing w:line="280" w:lineRule="atLeast"/>
        <w:jc w:val="both"/>
        <w:rPr>
          <w:rFonts w:cs="Arial"/>
          <w:lang w:val="en-GB"/>
        </w:rPr>
      </w:pPr>
    </w:p>
    <w:p w14:paraId="6755871A" w14:textId="77777777" w:rsidR="00737076" w:rsidRDefault="00737076" w:rsidP="000210CE">
      <w:pPr>
        <w:tabs>
          <w:tab w:val="left" w:pos="3969"/>
        </w:tabs>
        <w:spacing w:line="280" w:lineRule="atLeast"/>
        <w:jc w:val="both"/>
        <w:rPr>
          <w:rFonts w:cs="Arial"/>
          <w:lang w:val="en-GB"/>
        </w:rPr>
      </w:pPr>
    </w:p>
    <w:p w14:paraId="572CCD5B" w14:textId="77777777" w:rsidR="003B0FF8" w:rsidRDefault="00271815">
      <w:pPr>
        <w:pStyle w:val="ForschungsvertragText"/>
        <w:ind w:left="0"/>
        <w:jc w:val="both"/>
        <w:rPr>
          <w:lang w:val="en-US"/>
        </w:rPr>
      </w:pPr>
      <w:r w:rsidRPr="007E0BA2">
        <w:rPr>
          <w:lang w:val="en-US"/>
        </w:rPr>
        <w:t xml:space="preserve">- Appendix A: </w:t>
      </w:r>
      <w:r w:rsidR="00BD6301">
        <w:rPr>
          <w:lang w:val="en-US"/>
        </w:rPr>
        <w:t>C</w:t>
      </w:r>
      <w:r w:rsidR="00BD6301" w:rsidRPr="00BD6301">
        <w:rPr>
          <w:lang w:val="en-US"/>
        </w:rPr>
        <w:t>TI</w:t>
      </w:r>
      <w:r w:rsidR="00BD6301">
        <w:rPr>
          <w:lang w:val="en-US"/>
        </w:rPr>
        <w:t xml:space="preserve"> A</w:t>
      </w:r>
      <w:r w:rsidR="00BD6301" w:rsidRPr="00BD6301">
        <w:rPr>
          <w:lang w:val="en-US"/>
        </w:rPr>
        <w:t>pplication</w:t>
      </w:r>
    </w:p>
    <w:p w14:paraId="6CCEFEE3" w14:textId="77777777" w:rsidR="00FD4195" w:rsidRPr="007E0BA2" w:rsidRDefault="00FD4195" w:rsidP="00FD4195">
      <w:pPr>
        <w:pStyle w:val="ForschungsvertragText"/>
        <w:ind w:hanging="675"/>
        <w:jc w:val="both"/>
        <w:rPr>
          <w:lang w:val="en-US"/>
        </w:rPr>
      </w:pPr>
      <w:r>
        <w:rPr>
          <w:lang w:val="en-US"/>
        </w:rPr>
        <w:t>- Appendix B: CTI Contract</w:t>
      </w:r>
    </w:p>
    <w:p w14:paraId="5C153AB5" w14:textId="77777777" w:rsidR="003B0FF8" w:rsidRPr="007E0BA2" w:rsidRDefault="003B0FF8" w:rsidP="00FD4195">
      <w:pPr>
        <w:spacing w:line="280" w:lineRule="atLeast"/>
        <w:jc w:val="both"/>
        <w:rPr>
          <w:szCs w:val="22"/>
          <w:lang w:val="en-US" w:eastAsia="ja-JP"/>
        </w:rPr>
      </w:pPr>
    </w:p>
    <w:sectPr w:rsidR="003B0FF8" w:rsidRPr="007E0BA2" w:rsidSect="00EA76B8">
      <w:headerReference w:type="default" r:id="rId11"/>
      <w:footerReference w:type="even" r:id="rId12"/>
      <w:footerReference w:type="default" r:id="rId13"/>
      <w:pgSz w:w="11906" w:h="16838"/>
      <w:pgMar w:top="1417" w:right="1152" w:bottom="1134" w:left="1152"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THZ" w:date="2016-03-24T17:40:00Z" w:initials="ETH">
    <w:p w14:paraId="01AFA2CB" w14:textId="6B9584C3" w:rsidR="00DB7068" w:rsidRDefault="00DB7068">
      <w:pPr>
        <w:pStyle w:val="Kommentartext"/>
      </w:pPr>
      <w:r>
        <w:rPr>
          <w:rStyle w:val="Kommentarzeichen"/>
        </w:rPr>
        <w:annotationRef/>
      </w:r>
      <w:r>
        <w:t xml:space="preserve">Dieser Absatz muss wieder rein ( selbst wenn die Cash </w:t>
      </w:r>
      <w:proofErr w:type="spellStart"/>
      <w:r>
        <w:t>Contribution</w:t>
      </w:r>
      <w:proofErr w:type="spellEnd"/>
      <w:r>
        <w:t xml:space="preserve"> ausnahmsweise 0 sein sollte, glaube aber im Antrag gesehen zu haben dass es 20k sind). Hier geht es nur darum die Gelder der Firma an die ETH festzuhalten (nicht auch die KTI-Gelder), u.a. weil diese meh</w:t>
      </w:r>
      <w:r>
        <w:t>r</w:t>
      </w:r>
      <w:r>
        <w:t xml:space="preserve">wertsteuerpflichtig sind. </w:t>
      </w:r>
    </w:p>
  </w:comment>
  <w:comment w:id="18" w:author="ETHZ" w:date="2016-03-24T17:40:00Z" w:initials="ETH">
    <w:p w14:paraId="093C1580" w14:textId="75F1D879" w:rsidR="00DB7068" w:rsidRDefault="00DB7068">
      <w:pPr>
        <w:pStyle w:val="Kommentartext"/>
      </w:pPr>
      <w:r>
        <w:rPr>
          <w:rStyle w:val="Kommentarzeichen"/>
        </w:rPr>
        <w:annotationRef/>
      </w:r>
      <w:r>
        <w:t>Lizenzen an Patenten und Software wieder in einen Abschnitt gepackt, siehe auch Ko</w:t>
      </w:r>
      <w:r>
        <w:t>m</w:t>
      </w:r>
      <w:r>
        <w:t>mentar zur Option</w:t>
      </w:r>
    </w:p>
  </w:comment>
  <w:comment w:id="22" w:author="ETHZ" w:date="2016-03-24T17:47:00Z" w:initials="ETH">
    <w:p w14:paraId="444F7A88" w14:textId="4E43AD91" w:rsidR="00DB7068" w:rsidRDefault="00DB7068">
      <w:pPr>
        <w:pStyle w:val="Kommentartext"/>
      </w:pPr>
      <w:r>
        <w:rPr>
          <w:rStyle w:val="Kommentarzeichen"/>
        </w:rPr>
        <w:annotationRef/>
      </w:r>
      <w:r>
        <w:t>In diesem A</w:t>
      </w:r>
      <w:r>
        <w:t>b</w:t>
      </w:r>
      <w:r>
        <w:t xml:space="preserve">schnitt wieder Lizenz an Company Project Patents </w:t>
      </w:r>
      <w:proofErr w:type="spellStart"/>
      <w:r>
        <w:t>solely</w:t>
      </w:r>
      <w:proofErr w:type="spellEnd"/>
      <w:r>
        <w:t xml:space="preserve"> </w:t>
      </w:r>
      <w:proofErr w:type="spellStart"/>
      <w:r>
        <w:t>owned</w:t>
      </w:r>
      <w:proofErr w:type="spellEnd"/>
      <w:r>
        <w:t xml:space="preserve"> </w:t>
      </w:r>
      <w:proofErr w:type="spellStart"/>
      <w:r>
        <w:t>by</w:t>
      </w:r>
      <w:proofErr w:type="spellEnd"/>
      <w:r>
        <w:t xml:space="preserve"> ETH und ETH Project Patents zusamme</w:t>
      </w:r>
      <w:r>
        <w:t>n</w:t>
      </w:r>
      <w:r>
        <w:t>gezogen</w:t>
      </w:r>
      <w:r w:rsidR="00C463F5">
        <w:t xml:space="preserve"> da die Bedingungen gleich sein sollen</w:t>
      </w:r>
    </w:p>
  </w:comment>
  <w:comment w:id="27" w:author="ETHZ" w:date="2016-03-24T17:40:00Z" w:initials="ETH">
    <w:p w14:paraId="4F2C76CF" w14:textId="6B7D2508" w:rsidR="00DB7068" w:rsidRPr="005875A9" w:rsidRDefault="00DB7068">
      <w:pPr>
        <w:pStyle w:val="Kommentartext"/>
        <w:rPr>
          <w:lang w:val="en-US"/>
        </w:rPr>
      </w:pPr>
      <w:r>
        <w:rPr>
          <w:rStyle w:val="Kommentarzeichen"/>
        </w:rPr>
        <w:annotationRef/>
      </w:r>
      <w:r>
        <w:rPr>
          <w:lang w:val="en-US"/>
        </w:rPr>
        <w:t>Field definition is s</w:t>
      </w:r>
      <w:r w:rsidRPr="005875A9">
        <w:rPr>
          <w:lang w:val="en-US"/>
        </w:rPr>
        <w:t>ubject to a</w:t>
      </w:r>
      <w:r w:rsidRPr="005875A9">
        <w:rPr>
          <w:lang w:val="en-US"/>
        </w:rPr>
        <w:t>p</w:t>
      </w:r>
      <w:r w:rsidRPr="005875A9">
        <w:rPr>
          <w:lang w:val="en-US"/>
        </w:rPr>
        <w:t>proval by licensing team</w:t>
      </w:r>
    </w:p>
  </w:comment>
  <w:comment w:id="43" w:author="ETHZ" w:date="2016-03-24T17:48:00Z" w:initials="ETH">
    <w:p w14:paraId="433424BE" w14:textId="0A2A35BE" w:rsidR="00DB7068" w:rsidRDefault="00DB7068">
      <w:pPr>
        <w:pStyle w:val="Kommentartext"/>
      </w:pPr>
      <w:r>
        <w:rPr>
          <w:rStyle w:val="Kommentarzeichen"/>
        </w:rPr>
        <w:annotationRef/>
      </w:r>
      <w:r>
        <w:t>Nach Beratung mit der Lizenzgruppe ist der Vorschlag einer Option</w:t>
      </w:r>
      <w:r w:rsidR="00C53139">
        <w:t xml:space="preserve"> für Software</w:t>
      </w:r>
      <w:r>
        <w:t xml:space="preserve"> mit jetzt schon fixie</w:t>
      </w:r>
      <w:r>
        <w:t>r</w:t>
      </w:r>
      <w:r>
        <w:t xml:space="preserve">tem lump </w:t>
      </w:r>
      <w:proofErr w:type="spellStart"/>
      <w:r>
        <w:t>sum</w:t>
      </w:r>
      <w:proofErr w:type="spellEnd"/>
      <w:r>
        <w:t xml:space="preserve"> </w:t>
      </w:r>
      <w:proofErr w:type="spellStart"/>
      <w:r>
        <w:t>payment</w:t>
      </w:r>
      <w:proofErr w:type="spellEnd"/>
      <w:r>
        <w:t xml:space="preserve"> von 10‘000 k nicht akzeptabel. Aus diesem Grund ist das Optionsrecht für die Verhan</w:t>
      </w:r>
      <w:r>
        <w:t>d</w:t>
      </w:r>
      <w:r>
        <w:t>lung einer Exklusivlizenz für Patente und Software hier zusammen zu zi</w:t>
      </w:r>
      <w:r>
        <w:t>e</w:t>
      </w:r>
      <w:r>
        <w:t xml:space="preserve">hen. </w:t>
      </w:r>
    </w:p>
    <w:p w14:paraId="2AA3AF08" w14:textId="5263D09A" w:rsidR="00DB7068" w:rsidRDefault="00DB7068">
      <w:pPr>
        <w:pStyle w:val="Kommentartext"/>
      </w:pPr>
      <w:r>
        <w:t>Die hier gewählten Fristen sind</w:t>
      </w:r>
      <w:r w:rsidR="00C53139">
        <w:t xml:space="preserve"> auch</w:t>
      </w:r>
      <w:bookmarkStart w:id="46" w:name="_GoBack"/>
      <w:bookmarkEnd w:id="46"/>
      <w:r>
        <w:t xml:space="preserve"> zu stark erweitert worden, die ETH hat in dieser Zeit Kosten wie </w:t>
      </w:r>
      <w:proofErr w:type="spellStart"/>
      <w:r>
        <w:t>zB</w:t>
      </w:r>
      <w:proofErr w:type="spellEnd"/>
      <w:r>
        <w:t xml:space="preserve"> Patentko</w:t>
      </w:r>
      <w:r>
        <w:t>s</w:t>
      </w:r>
      <w:r>
        <w:t>ten, die sie nicht anderweitig wieder „reinh</w:t>
      </w:r>
      <w:r>
        <w:t>o</w:t>
      </w:r>
      <w:r>
        <w:t>len“ kann, da sie die Optionsfrist abwa</w:t>
      </w:r>
      <w:r>
        <w:t>r</w:t>
      </w:r>
      <w:r>
        <w:t xml:space="preserve">ten muss.  </w:t>
      </w:r>
    </w:p>
  </w:comment>
  <w:comment w:id="103" w:author="ETHZ" w:date="2016-03-24T17:40:00Z" w:initials="ETH">
    <w:p w14:paraId="64BDC218" w14:textId="58ABBEFF" w:rsidR="00DB7068" w:rsidRDefault="00DB7068">
      <w:pPr>
        <w:pStyle w:val="Kommentartext"/>
      </w:pPr>
      <w:r>
        <w:rPr>
          <w:rStyle w:val="Kommentarzeichen"/>
        </w:rPr>
        <w:annotationRef/>
      </w:r>
      <w:r>
        <w:t>Eigentlich übe</w:t>
      </w:r>
      <w:r>
        <w:t>r</w:t>
      </w:r>
      <w:r>
        <w:t>flüssig sich das Recht auf ALLE Pr</w:t>
      </w:r>
      <w:r>
        <w:t>o</w:t>
      </w:r>
      <w:r>
        <w:t>jektergebnisse bezieht und Projekte</w:t>
      </w:r>
      <w:r>
        <w:t>r</w:t>
      </w:r>
      <w:r>
        <w:t xml:space="preserve">gebnisse </w:t>
      </w:r>
      <w:proofErr w:type="spellStart"/>
      <w:r>
        <w:t>auc</w:t>
      </w:r>
      <w:proofErr w:type="spellEnd"/>
      <w:r>
        <w:t xml:space="preserve"> die Erfindungen und Software enthalten, vgl. 4.1</w:t>
      </w:r>
    </w:p>
  </w:comment>
  <w:comment w:id="126" w:author="ETHZ" w:date="2016-03-24T17:43:00Z" w:initials="ETH">
    <w:p w14:paraId="5B2333A2" w14:textId="4EEE49EB" w:rsidR="00C463F5" w:rsidRDefault="00C463F5">
      <w:pPr>
        <w:pStyle w:val="Kommentartext"/>
      </w:pPr>
      <w:r>
        <w:rPr>
          <w:rStyle w:val="Kommentarzeichen"/>
        </w:rPr>
        <w:annotationRef/>
      </w:r>
      <w:r>
        <w:t xml:space="preserve">Nicht nur 4.9 gehört dazu, sondern </w:t>
      </w:r>
      <w:proofErr w:type="spellStart"/>
      <w:r>
        <w:t>Ziiffern</w:t>
      </w:r>
      <w:proofErr w:type="spellEnd"/>
      <w:r>
        <w:t xml:space="preserve"> 4 bis 9!</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77A2D" w14:textId="77777777" w:rsidR="00DB7068" w:rsidRDefault="00DB7068">
      <w:r>
        <w:separator/>
      </w:r>
    </w:p>
  </w:endnote>
  <w:endnote w:type="continuationSeparator" w:id="0">
    <w:p w14:paraId="37EF7919" w14:textId="77777777" w:rsidR="00DB7068" w:rsidRDefault="00DB7068">
      <w:r>
        <w:continuationSeparator/>
      </w:r>
    </w:p>
  </w:endnote>
  <w:endnote w:type="continuationNotice" w:id="1">
    <w:p w14:paraId="032175C6" w14:textId="77777777" w:rsidR="00DB7068" w:rsidRDefault="00DB70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ETH Light">
    <w:panose1 w:val="02000403040000020004"/>
    <w:charset w:val="00"/>
    <w:family w:val="auto"/>
    <w:pitch w:val="variable"/>
    <w:sig w:usb0="800000A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D791B" w14:textId="77777777" w:rsidR="00DB7068" w:rsidRDefault="00DB706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8BBEF2F" w14:textId="77777777" w:rsidR="00DB7068" w:rsidRDefault="00DB7068">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71D40" w14:textId="0C177848" w:rsidR="00DB7068" w:rsidRPr="00FE3E97" w:rsidRDefault="00DB7068">
    <w:pPr>
      <w:pStyle w:val="Fuzeile"/>
      <w:tabs>
        <w:tab w:val="clear" w:pos="9072"/>
        <w:tab w:val="right" w:pos="9540"/>
      </w:tabs>
      <w:ind w:right="360"/>
      <w:rPr>
        <w:rFonts w:cs="Arial"/>
        <w:sz w:val="16"/>
        <w:szCs w:val="16"/>
        <w:lang w:val="en-GB"/>
      </w:rPr>
    </w:pPr>
    <w:r>
      <w:rPr>
        <w:rFonts w:cs="Arial"/>
        <w:sz w:val="16"/>
        <w:szCs w:val="16"/>
        <w:lang w:val="en-GB"/>
      </w:rPr>
      <w:t>ID-No</w:t>
    </w:r>
    <w:ins w:id="133" w:author="ETHZ" w:date="2016-03-24T17:47:00Z">
      <w:r w:rsidR="00C463F5">
        <w:rPr>
          <w:rFonts w:cs="Arial"/>
          <w:sz w:val="16"/>
          <w:szCs w:val="16"/>
          <w:lang w:val="en-GB"/>
        </w:rPr>
        <w:t xml:space="preserve"> 11120</w:t>
      </w:r>
    </w:ins>
    <w:r>
      <w:rPr>
        <w:rFonts w:cs="Arial"/>
        <w:sz w:val="16"/>
        <w:szCs w:val="16"/>
        <w:lang w:val="en-GB"/>
      </w:rPr>
      <w:tab/>
      <w:t>Research Agreement</w:t>
    </w:r>
    <w:r w:rsidRPr="00FE3E97">
      <w:rPr>
        <w:rFonts w:cs="Arial"/>
        <w:sz w:val="16"/>
        <w:szCs w:val="16"/>
        <w:lang w:val="en-GB"/>
      </w:rPr>
      <w:t xml:space="preserve"> ETH Zurich</w:t>
    </w:r>
    <w:r w:rsidRPr="00FE3E97">
      <w:rPr>
        <w:rFonts w:cs="Arial"/>
        <w:sz w:val="16"/>
        <w:szCs w:val="16"/>
        <w:lang w:val="en-GB"/>
      </w:rPr>
      <w:tab/>
      <w:t xml:space="preserve">Page </w:t>
    </w:r>
    <w:r>
      <w:rPr>
        <w:rStyle w:val="Seitenzahl"/>
        <w:rFonts w:cs="Arial"/>
        <w:sz w:val="16"/>
        <w:szCs w:val="16"/>
      </w:rPr>
      <w:fldChar w:fldCharType="begin"/>
    </w:r>
    <w:r w:rsidRPr="00FE3E97">
      <w:rPr>
        <w:rStyle w:val="Seitenzahl"/>
        <w:rFonts w:cs="Arial"/>
        <w:sz w:val="16"/>
        <w:szCs w:val="16"/>
        <w:lang w:val="en-GB"/>
      </w:rPr>
      <w:instrText xml:space="preserve"> PAGE </w:instrText>
    </w:r>
    <w:r>
      <w:rPr>
        <w:rStyle w:val="Seitenzahl"/>
        <w:rFonts w:cs="Arial"/>
        <w:sz w:val="16"/>
        <w:szCs w:val="16"/>
      </w:rPr>
      <w:fldChar w:fldCharType="separate"/>
    </w:r>
    <w:r w:rsidR="00C53139">
      <w:rPr>
        <w:rStyle w:val="Seitenzahl"/>
        <w:rFonts w:cs="Arial"/>
        <w:noProof/>
        <w:sz w:val="16"/>
        <w:szCs w:val="16"/>
        <w:lang w:val="en-GB"/>
      </w:rPr>
      <w:t>4</w:t>
    </w:r>
    <w:r>
      <w:rPr>
        <w:rStyle w:val="Seitenzahl"/>
        <w:rFonts w:cs="Arial"/>
        <w:sz w:val="16"/>
        <w:szCs w:val="16"/>
      </w:rPr>
      <w:fldChar w:fldCharType="end"/>
    </w:r>
    <w:r w:rsidRPr="00FE3E97">
      <w:rPr>
        <w:rStyle w:val="Seitenzahl"/>
        <w:rFonts w:cs="Arial"/>
        <w:sz w:val="16"/>
        <w:szCs w:val="16"/>
        <w:lang w:val="en-GB"/>
      </w:rPr>
      <w:t xml:space="preserve"> of </w:t>
    </w:r>
    <w:r>
      <w:rPr>
        <w:rStyle w:val="Seitenzahl"/>
        <w:rFonts w:cs="Arial"/>
        <w:sz w:val="16"/>
        <w:szCs w:val="16"/>
      </w:rPr>
      <w:fldChar w:fldCharType="begin"/>
    </w:r>
    <w:r w:rsidRPr="00FE3E97">
      <w:rPr>
        <w:rStyle w:val="Seitenzahl"/>
        <w:rFonts w:cs="Arial"/>
        <w:sz w:val="16"/>
        <w:szCs w:val="16"/>
        <w:lang w:val="en-GB"/>
      </w:rPr>
      <w:instrText xml:space="preserve"> NUMPAGES </w:instrText>
    </w:r>
    <w:r>
      <w:rPr>
        <w:rStyle w:val="Seitenzahl"/>
        <w:rFonts w:cs="Arial"/>
        <w:sz w:val="16"/>
        <w:szCs w:val="16"/>
      </w:rPr>
      <w:fldChar w:fldCharType="separate"/>
    </w:r>
    <w:r w:rsidR="00C53139">
      <w:rPr>
        <w:rStyle w:val="Seitenzahl"/>
        <w:rFonts w:cs="Arial"/>
        <w:noProof/>
        <w:sz w:val="16"/>
        <w:szCs w:val="16"/>
        <w:lang w:val="en-GB"/>
      </w:rPr>
      <w:t>8</w:t>
    </w:r>
    <w:r>
      <w:rPr>
        <w:rStyle w:val="Seitenzahl"/>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D0471" w14:textId="77777777" w:rsidR="00DB7068" w:rsidRDefault="00DB7068">
      <w:r>
        <w:separator/>
      </w:r>
    </w:p>
  </w:footnote>
  <w:footnote w:type="continuationSeparator" w:id="0">
    <w:p w14:paraId="3759A851" w14:textId="77777777" w:rsidR="00DB7068" w:rsidRDefault="00DB7068">
      <w:r>
        <w:continuationSeparator/>
      </w:r>
    </w:p>
  </w:footnote>
  <w:footnote w:type="continuationNotice" w:id="1">
    <w:p w14:paraId="453B74D8" w14:textId="77777777" w:rsidR="00DB7068" w:rsidRDefault="00DB706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C8D90" w14:textId="77777777" w:rsidR="00DB7068" w:rsidRDefault="00DB7068">
    <w:pPr>
      <w:pStyle w:val="Kopfzeile"/>
    </w:pPr>
    <w:r>
      <w:tab/>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DF4"/>
    <w:multiLevelType w:val="hybridMultilevel"/>
    <w:tmpl w:val="B7584114"/>
    <w:lvl w:ilvl="0" w:tplc="0807001B">
      <w:start w:val="1"/>
      <w:numFmt w:val="lowerRoman"/>
      <w:lvlText w:val="%1."/>
      <w:lvlJc w:val="right"/>
      <w:pPr>
        <w:tabs>
          <w:tab w:val="num" w:pos="720"/>
        </w:tabs>
        <w:ind w:left="720" w:hanging="360"/>
      </w:pPr>
    </w:lvl>
    <w:lvl w:ilvl="1" w:tplc="08070001">
      <w:start w:val="1"/>
      <w:numFmt w:val="bullet"/>
      <w:lvlText w:val=""/>
      <w:lvlJc w:val="left"/>
      <w:pPr>
        <w:tabs>
          <w:tab w:val="num" w:pos="1440"/>
        </w:tabs>
        <w:ind w:left="1440" w:hanging="360"/>
      </w:pPr>
      <w:rPr>
        <w:rFonts w:ascii="Symbol" w:hAnsi="Symbol" w:hint="default"/>
      </w:r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
    <w:nsid w:val="01A66BE4"/>
    <w:multiLevelType w:val="hybridMultilevel"/>
    <w:tmpl w:val="BA6C574A"/>
    <w:lvl w:ilvl="0" w:tplc="C9E29C4C">
      <w:start w:val="1"/>
      <w:numFmt w:val="decimal"/>
      <w:lvlText w:val="4.%1."/>
      <w:lvlJc w:val="left"/>
      <w:pPr>
        <w:tabs>
          <w:tab w:val="num" w:pos="567"/>
        </w:tabs>
        <w:ind w:left="567" w:hanging="567"/>
      </w:pPr>
      <w:rPr>
        <w:rFonts w:ascii="Arial" w:hAnsi="Arial" w:hint="default"/>
        <w:sz w:val="20"/>
        <w:szCs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028F53DB"/>
    <w:multiLevelType w:val="hybridMultilevel"/>
    <w:tmpl w:val="BB3EF286"/>
    <w:lvl w:ilvl="0" w:tplc="4E1842EC">
      <w:start w:val="1"/>
      <w:numFmt w:val="lowerLetter"/>
      <w:lvlText w:val="%1)"/>
      <w:lvlJc w:val="left"/>
      <w:pPr>
        <w:tabs>
          <w:tab w:val="num" w:pos="1068"/>
        </w:tabs>
        <w:ind w:left="1068" w:hanging="360"/>
      </w:pPr>
      <w:rPr>
        <w:rFonts w:hint="default"/>
      </w:rPr>
    </w:lvl>
    <w:lvl w:ilvl="1" w:tplc="08070019" w:tentative="1">
      <w:start w:val="1"/>
      <w:numFmt w:val="lowerLetter"/>
      <w:lvlText w:val="%2."/>
      <w:lvlJc w:val="left"/>
      <w:pPr>
        <w:tabs>
          <w:tab w:val="num" w:pos="1788"/>
        </w:tabs>
        <w:ind w:left="1788" w:hanging="360"/>
      </w:pPr>
    </w:lvl>
    <w:lvl w:ilvl="2" w:tplc="0807001B" w:tentative="1">
      <w:start w:val="1"/>
      <w:numFmt w:val="lowerRoman"/>
      <w:lvlText w:val="%3."/>
      <w:lvlJc w:val="right"/>
      <w:pPr>
        <w:tabs>
          <w:tab w:val="num" w:pos="2508"/>
        </w:tabs>
        <w:ind w:left="2508" w:hanging="180"/>
      </w:pPr>
    </w:lvl>
    <w:lvl w:ilvl="3" w:tplc="0807000F" w:tentative="1">
      <w:start w:val="1"/>
      <w:numFmt w:val="decimal"/>
      <w:lvlText w:val="%4."/>
      <w:lvlJc w:val="left"/>
      <w:pPr>
        <w:tabs>
          <w:tab w:val="num" w:pos="3228"/>
        </w:tabs>
        <w:ind w:left="3228" w:hanging="360"/>
      </w:pPr>
    </w:lvl>
    <w:lvl w:ilvl="4" w:tplc="08070019" w:tentative="1">
      <w:start w:val="1"/>
      <w:numFmt w:val="lowerLetter"/>
      <w:lvlText w:val="%5."/>
      <w:lvlJc w:val="left"/>
      <w:pPr>
        <w:tabs>
          <w:tab w:val="num" w:pos="3948"/>
        </w:tabs>
        <w:ind w:left="3948" w:hanging="360"/>
      </w:pPr>
    </w:lvl>
    <w:lvl w:ilvl="5" w:tplc="0807001B" w:tentative="1">
      <w:start w:val="1"/>
      <w:numFmt w:val="lowerRoman"/>
      <w:lvlText w:val="%6."/>
      <w:lvlJc w:val="right"/>
      <w:pPr>
        <w:tabs>
          <w:tab w:val="num" w:pos="4668"/>
        </w:tabs>
        <w:ind w:left="4668" w:hanging="180"/>
      </w:pPr>
    </w:lvl>
    <w:lvl w:ilvl="6" w:tplc="0807000F" w:tentative="1">
      <w:start w:val="1"/>
      <w:numFmt w:val="decimal"/>
      <w:lvlText w:val="%7."/>
      <w:lvlJc w:val="left"/>
      <w:pPr>
        <w:tabs>
          <w:tab w:val="num" w:pos="5388"/>
        </w:tabs>
        <w:ind w:left="5388" w:hanging="360"/>
      </w:pPr>
    </w:lvl>
    <w:lvl w:ilvl="7" w:tplc="08070019" w:tentative="1">
      <w:start w:val="1"/>
      <w:numFmt w:val="lowerLetter"/>
      <w:lvlText w:val="%8."/>
      <w:lvlJc w:val="left"/>
      <w:pPr>
        <w:tabs>
          <w:tab w:val="num" w:pos="6108"/>
        </w:tabs>
        <w:ind w:left="6108" w:hanging="360"/>
      </w:pPr>
    </w:lvl>
    <w:lvl w:ilvl="8" w:tplc="0807001B" w:tentative="1">
      <w:start w:val="1"/>
      <w:numFmt w:val="lowerRoman"/>
      <w:lvlText w:val="%9."/>
      <w:lvlJc w:val="right"/>
      <w:pPr>
        <w:tabs>
          <w:tab w:val="num" w:pos="6828"/>
        </w:tabs>
        <w:ind w:left="6828" w:hanging="180"/>
      </w:pPr>
    </w:lvl>
  </w:abstractNum>
  <w:abstractNum w:abstractNumId="3">
    <w:nsid w:val="029C4D6B"/>
    <w:multiLevelType w:val="hybridMultilevel"/>
    <w:tmpl w:val="DD464F08"/>
    <w:lvl w:ilvl="0" w:tplc="4E66EF84">
      <w:start w:val="1"/>
      <w:numFmt w:val="decimal"/>
      <w:lvlText w:val="%1."/>
      <w:lvlJc w:val="left"/>
      <w:pPr>
        <w:tabs>
          <w:tab w:val="num" w:pos="1410"/>
        </w:tabs>
        <w:ind w:left="1410" w:hanging="705"/>
      </w:pPr>
      <w:rPr>
        <w:rFonts w:hint="default"/>
      </w:rPr>
    </w:lvl>
    <w:lvl w:ilvl="1" w:tplc="5EFA227A">
      <w:numFmt w:val="none"/>
      <w:lvlText w:val=""/>
      <w:lvlJc w:val="left"/>
      <w:pPr>
        <w:tabs>
          <w:tab w:val="num" w:pos="360"/>
        </w:tabs>
      </w:pPr>
    </w:lvl>
    <w:lvl w:ilvl="2" w:tplc="09B82FFA">
      <w:numFmt w:val="none"/>
      <w:lvlText w:val=""/>
      <w:lvlJc w:val="left"/>
      <w:pPr>
        <w:tabs>
          <w:tab w:val="num" w:pos="360"/>
        </w:tabs>
      </w:pPr>
    </w:lvl>
    <w:lvl w:ilvl="3" w:tplc="CEA2BA3A">
      <w:numFmt w:val="none"/>
      <w:lvlText w:val=""/>
      <w:lvlJc w:val="left"/>
      <w:pPr>
        <w:tabs>
          <w:tab w:val="num" w:pos="360"/>
        </w:tabs>
      </w:pPr>
    </w:lvl>
    <w:lvl w:ilvl="4" w:tplc="E1EA7CE4">
      <w:numFmt w:val="none"/>
      <w:lvlText w:val=""/>
      <w:lvlJc w:val="left"/>
      <w:pPr>
        <w:tabs>
          <w:tab w:val="num" w:pos="360"/>
        </w:tabs>
      </w:pPr>
    </w:lvl>
    <w:lvl w:ilvl="5" w:tplc="D49C05A8">
      <w:numFmt w:val="none"/>
      <w:lvlText w:val=""/>
      <w:lvlJc w:val="left"/>
      <w:pPr>
        <w:tabs>
          <w:tab w:val="num" w:pos="360"/>
        </w:tabs>
      </w:pPr>
    </w:lvl>
    <w:lvl w:ilvl="6" w:tplc="3606D562">
      <w:numFmt w:val="none"/>
      <w:lvlText w:val=""/>
      <w:lvlJc w:val="left"/>
      <w:pPr>
        <w:tabs>
          <w:tab w:val="num" w:pos="360"/>
        </w:tabs>
      </w:pPr>
    </w:lvl>
    <w:lvl w:ilvl="7" w:tplc="BE8CA2AA">
      <w:numFmt w:val="none"/>
      <w:lvlText w:val=""/>
      <w:lvlJc w:val="left"/>
      <w:pPr>
        <w:tabs>
          <w:tab w:val="num" w:pos="360"/>
        </w:tabs>
      </w:pPr>
    </w:lvl>
    <w:lvl w:ilvl="8" w:tplc="DA2AFEE8">
      <w:numFmt w:val="none"/>
      <w:lvlText w:val=""/>
      <w:lvlJc w:val="left"/>
      <w:pPr>
        <w:tabs>
          <w:tab w:val="num" w:pos="360"/>
        </w:tabs>
      </w:pPr>
    </w:lvl>
  </w:abstractNum>
  <w:abstractNum w:abstractNumId="4">
    <w:nsid w:val="054C69CF"/>
    <w:multiLevelType w:val="multilevel"/>
    <w:tmpl w:val="D5C44B3A"/>
    <w:lvl w:ilvl="0">
      <w:start w:val="2"/>
      <w:numFmt w:val="decimal"/>
      <w:lvlText w:val="%1"/>
      <w:lvlJc w:val="left"/>
      <w:pPr>
        <w:tabs>
          <w:tab w:val="num" w:pos="675"/>
        </w:tabs>
        <w:ind w:left="675" w:hanging="675"/>
      </w:pPr>
      <w:rPr>
        <w:rFonts w:hint="default"/>
      </w:rPr>
    </w:lvl>
    <w:lvl w:ilvl="1">
      <w:start w:val="2"/>
      <w:numFmt w:val="decimal"/>
      <w:lvlText w:val="%1.%2"/>
      <w:lvlJc w:val="left"/>
      <w:pPr>
        <w:tabs>
          <w:tab w:val="num" w:pos="675"/>
        </w:tabs>
        <w:ind w:left="675" w:hanging="6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0B560424"/>
    <w:multiLevelType w:val="hybridMultilevel"/>
    <w:tmpl w:val="F53C8D3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6">
    <w:nsid w:val="0BD94306"/>
    <w:multiLevelType w:val="multilevel"/>
    <w:tmpl w:val="E530FDB2"/>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
    <w:nsid w:val="0D5071A6"/>
    <w:multiLevelType w:val="hybridMultilevel"/>
    <w:tmpl w:val="80A47254"/>
    <w:lvl w:ilvl="0" w:tplc="08070001">
      <w:start w:val="1"/>
      <w:numFmt w:val="bullet"/>
      <w:lvlText w:val=""/>
      <w:lvlJc w:val="left"/>
      <w:pPr>
        <w:ind w:left="1395" w:hanging="360"/>
      </w:pPr>
      <w:rPr>
        <w:rFonts w:ascii="Symbol" w:hAnsi="Symbol" w:hint="default"/>
      </w:rPr>
    </w:lvl>
    <w:lvl w:ilvl="1" w:tplc="08070003" w:tentative="1">
      <w:start w:val="1"/>
      <w:numFmt w:val="bullet"/>
      <w:lvlText w:val="o"/>
      <w:lvlJc w:val="left"/>
      <w:pPr>
        <w:ind w:left="2115" w:hanging="360"/>
      </w:pPr>
      <w:rPr>
        <w:rFonts w:ascii="Courier New" w:hAnsi="Courier New" w:cs="Courier New" w:hint="default"/>
      </w:rPr>
    </w:lvl>
    <w:lvl w:ilvl="2" w:tplc="08070005" w:tentative="1">
      <w:start w:val="1"/>
      <w:numFmt w:val="bullet"/>
      <w:lvlText w:val=""/>
      <w:lvlJc w:val="left"/>
      <w:pPr>
        <w:ind w:left="2835" w:hanging="360"/>
      </w:pPr>
      <w:rPr>
        <w:rFonts w:ascii="Wingdings" w:hAnsi="Wingdings" w:hint="default"/>
      </w:rPr>
    </w:lvl>
    <w:lvl w:ilvl="3" w:tplc="08070001" w:tentative="1">
      <w:start w:val="1"/>
      <w:numFmt w:val="bullet"/>
      <w:lvlText w:val=""/>
      <w:lvlJc w:val="left"/>
      <w:pPr>
        <w:ind w:left="3555" w:hanging="360"/>
      </w:pPr>
      <w:rPr>
        <w:rFonts w:ascii="Symbol" w:hAnsi="Symbol" w:hint="default"/>
      </w:rPr>
    </w:lvl>
    <w:lvl w:ilvl="4" w:tplc="08070003" w:tentative="1">
      <w:start w:val="1"/>
      <w:numFmt w:val="bullet"/>
      <w:lvlText w:val="o"/>
      <w:lvlJc w:val="left"/>
      <w:pPr>
        <w:ind w:left="4275" w:hanging="360"/>
      </w:pPr>
      <w:rPr>
        <w:rFonts w:ascii="Courier New" w:hAnsi="Courier New" w:cs="Courier New" w:hint="default"/>
      </w:rPr>
    </w:lvl>
    <w:lvl w:ilvl="5" w:tplc="08070005" w:tentative="1">
      <w:start w:val="1"/>
      <w:numFmt w:val="bullet"/>
      <w:lvlText w:val=""/>
      <w:lvlJc w:val="left"/>
      <w:pPr>
        <w:ind w:left="4995" w:hanging="360"/>
      </w:pPr>
      <w:rPr>
        <w:rFonts w:ascii="Wingdings" w:hAnsi="Wingdings" w:hint="default"/>
      </w:rPr>
    </w:lvl>
    <w:lvl w:ilvl="6" w:tplc="08070001" w:tentative="1">
      <w:start w:val="1"/>
      <w:numFmt w:val="bullet"/>
      <w:lvlText w:val=""/>
      <w:lvlJc w:val="left"/>
      <w:pPr>
        <w:ind w:left="5715" w:hanging="360"/>
      </w:pPr>
      <w:rPr>
        <w:rFonts w:ascii="Symbol" w:hAnsi="Symbol" w:hint="default"/>
      </w:rPr>
    </w:lvl>
    <w:lvl w:ilvl="7" w:tplc="08070003" w:tentative="1">
      <w:start w:val="1"/>
      <w:numFmt w:val="bullet"/>
      <w:lvlText w:val="o"/>
      <w:lvlJc w:val="left"/>
      <w:pPr>
        <w:ind w:left="6435" w:hanging="360"/>
      </w:pPr>
      <w:rPr>
        <w:rFonts w:ascii="Courier New" w:hAnsi="Courier New" w:cs="Courier New" w:hint="default"/>
      </w:rPr>
    </w:lvl>
    <w:lvl w:ilvl="8" w:tplc="08070005" w:tentative="1">
      <w:start w:val="1"/>
      <w:numFmt w:val="bullet"/>
      <w:lvlText w:val=""/>
      <w:lvlJc w:val="left"/>
      <w:pPr>
        <w:ind w:left="7155" w:hanging="360"/>
      </w:pPr>
      <w:rPr>
        <w:rFonts w:ascii="Wingdings" w:hAnsi="Wingdings" w:hint="default"/>
      </w:rPr>
    </w:lvl>
  </w:abstractNum>
  <w:abstractNum w:abstractNumId="8">
    <w:nsid w:val="0E33759D"/>
    <w:multiLevelType w:val="hybridMultilevel"/>
    <w:tmpl w:val="C91E398A"/>
    <w:lvl w:ilvl="0" w:tplc="B5ECCF1C">
      <w:start w:val="3"/>
      <w:numFmt w:val="decimal"/>
      <w:lvlText w:val="%1."/>
      <w:lvlJc w:val="left"/>
      <w:pPr>
        <w:tabs>
          <w:tab w:val="num" w:pos="900"/>
        </w:tabs>
        <w:ind w:left="900" w:hanging="360"/>
      </w:pPr>
      <w:rPr>
        <w:rFonts w:hint="default"/>
      </w:rPr>
    </w:lvl>
    <w:lvl w:ilvl="1" w:tplc="F224ED32">
      <w:numFmt w:val="none"/>
      <w:lvlText w:val=""/>
      <w:lvlJc w:val="left"/>
      <w:pPr>
        <w:tabs>
          <w:tab w:val="num" w:pos="360"/>
        </w:tabs>
      </w:pPr>
    </w:lvl>
    <w:lvl w:ilvl="2" w:tplc="57D02A4C">
      <w:numFmt w:val="none"/>
      <w:lvlText w:val=""/>
      <w:lvlJc w:val="left"/>
      <w:pPr>
        <w:tabs>
          <w:tab w:val="num" w:pos="360"/>
        </w:tabs>
      </w:pPr>
    </w:lvl>
    <w:lvl w:ilvl="3" w:tplc="F19EE9CE">
      <w:numFmt w:val="none"/>
      <w:lvlText w:val=""/>
      <w:lvlJc w:val="left"/>
      <w:pPr>
        <w:tabs>
          <w:tab w:val="num" w:pos="360"/>
        </w:tabs>
      </w:pPr>
    </w:lvl>
    <w:lvl w:ilvl="4" w:tplc="456A5F06">
      <w:numFmt w:val="none"/>
      <w:lvlText w:val=""/>
      <w:lvlJc w:val="left"/>
      <w:pPr>
        <w:tabs>
          <w:tab w:val="num" w:pos="360"/>
        </w:tabs>
      </w:pPr>
    </w:lvl>
    <w:lvl w:ilvl="5" w:tplc="C31ED316">
      <w:numFmt w:val="none"/>
      <w:lvlText w:val=""/>
      <w:lvlJc w:val="left"/>
      <w:pPr>
        <w:tabs>
          <w:tab w:val="num" w:pos="360"/>
        </w:tabs>
      </w:pPr>
    </w:lvl>
    <w:lvl w:ilvl="6" w:tplc="88D85310">
      <w:numFmt w:val="none"/>
      <w:lvlText w:val=""/>
      <w:lvlJc w:val="left"/>
      <w:pPr>
        <w:tabs>
          <w:tab w:val="num" w:pos="360"/>
        </w:tabs>
      </w:pPr>
    </w:lvl>
    <w:lvl w:ilvl="7" w:tplc="0F22F3A0">
      <w:numFmt w:val="none"/>
      <w:lvlText w:val=""/>
      <w:lvlJc w:val="left"/>
      <w:pPr>
        <w:tabs>
          <w:tab w:val="num" w:pos="360"/>
        </w:tabs>
      </w:pPr>
    </w:lvl>
    <w:lvl w:ilvl="8" w:tplc="EE0AA654">
      <w:numFmt w:val="none"/>
      <w:lvlText w:val=""/>
      <w:lvlJc w:val="left"/>
      <w:pPr>
        <w:tabs>
          <w:tab w:val="num" w:pos="360"/>
        </w:tabs>
      </w:pPr>
    </w:lvl>
  </w:abstractNum>
  <w:abstractNum w:abstractNumId="9">
    <w:nsid w:val="0F3F0433"/>
    <w:multiLevelType w:val="hybridMultilevel"/>
    <w:tmpl w:val="6A6E63E4"/>
    <w:lvl w:ilvl="0" w:tplc="0B227050">
      <w:start w:val="1"/>
      <w:numFmt w:val="lowerLetter"/>
      <w:lvlText w:val="%1)"/>
      <w:lvlJc w:val="left"/>
      <w:pPr>
        <w:tabs>
          <w:tab w:val="num" w:pos="1436"/>
        </w:tabs>
        <w:ind w:left="1436" w:hanging="58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0">
    <w:nsid w:val="123407C0"/>
    <w:multiLevelType w:val="hybridMultilevel"/>
    <w:tmpl w:val="12ACAA74"/>
    <w:lvl w:ilvl="0" w:tplc="0807001B">
      <w:start w:val="1"/>
      <w:numFmt w:val="lowerRoman"/>
      <w:lvlText w:val="%1."/>
      <w:lvlJc w:val="right"/>
      <w:pPr>
        <w:tabs>
          <w:tab w:val="num" w:pos="1040"/>
        </w:tabs>
        <w:ind w:left="1040" w:hanging="360"/>
      </w:pPr>
      <w:rPr>
        <w:rFonts w:hint="default"/>
      </w:rPr>
    </w:lvl>
    <w:lvl w:ilvl="1" w:tplc="08070003" w:tentative="1">
      <w:start w:val="1"/>
      <w:numFmt w:val="bullet"/>
      <w:lvlText w:val="o"/>
      <w:lvlJc w:val="left"/>
      <w:pPr>
        <w:tabs>
          <w:tab w:val="num" w:pos="2108"/>
        </w:tabs>
        <w:ind w:left="2108" w:hanging="360"/>
      </w:pPr>
      <w:rPr>
        <w:rFonts w:ascii="Courier New" w:hAnsi="Courier New" w:cs="Courier New" w:hint="default"/>
      </w:rPr>
    </w:lvl>
    <w:lvl w:ilvl="2" w:tplc="08070005" w:tentative="1">
      <w:start w:val="1"/>
      <w:numFmt w:val="bullet"/>
      <w:lvlText w:val=""/>
      <w:lvlJc w:val="left"/>
      <w:pPr>
        <w:tabs>
          <w:tab w:val="num" w:pos="2828"/>
        </w:tabs>
        <w:ind w:left="2828" w:hanging="360"/>
      </w:pPr>
      <w:rPr>
        <w:rFonts w:ascii="Wingdings" w:hAnsi="Wingdings" w:hint="default"/>
      </w:rPr>
    </w:lvl>
    <w:lvl w:ilvl="3" w:tplc="08070001" w:tentative="1">
      <w:start w:val="1"/>
      <w:numFmt w:val="bullet"/>
      <w:lvlText w:val=""/>
      <w:lvlJc w:val="left"/>
      <w:pPr>
        <w:tabs>
          <w:tab w:val="num" w:pos="3548"/>
        </w:tabs>
        <w:ind w:left="3548" w:hanging="360"/>
      </w:pPr>
      <w:rPr>
        <w:rFonts w:ascii="Symbol" w:hAnsi="Symbol" w:hint="default"/>
      </w:rPr>
    </w:lvl>
    <w:lvl w:ilvl="4" w:tplc="08070003" w:tentative="1">
      <w:start w:val="1"/>
      <w:numFmt w:val="bullet"/>
      <w:lvlText w:val="o"/>
      <w:lvlJc w:val="left"/>
      <w:pPr>
        <w:tabs>
          <w:tab w:val="num" w:pos="4268"/>
        </w:tabs>
        <w:ind w:left="4268" w:hanging="360"/>
      </w:pPr>
      <w:rPr>
        <w:rFonts w:ascii="Courier New" w:hAnsi="Courier New" w:cs="Courier New" w:hint="default"/>
      </w:rPr>
    </w:lvl>
    <w:lvl w:ilvl="5" w:tplc="08070005" w:tentative="1">
      <w:start w:val="1"/>
      <w:numFmt w:val="bullet"/>
      <w:lvlText w:val=""/>
      <w:lvlJc w:val="left"/>
      <w:pPr>
        <w:tabs>
          <w:tab w:val="num" w:pos="4988"/>
        </w:tabs>
        <w:ind w:left="4988" w:hanging="360"/>
      </w:pPr>
      <w:rPr>
        <w:rFonts w:ascii="Wingdings" w:hAnsi="Wingdings" w:hint="default"/>
      </w:rPr>
    </w:lvl>
    <w:lvl w:ilvl="6" w:tplc="08070001" w:tentative="1">
      <w:start w:val="1"/>
      <w:numFmt w:val="bullet"/>
      <w:lvlText w:val=""/>
      <w:lvlJc w:val="left"/>
      <w:pPr>
        <w:tabs>
          <w:tab w:val="num" w:pos="5708"/>
        </w:tabs>
        <w:ind w:left="5708" w:hanging="360"/>
      </w:pPr>
      <w:rPr>
        <w:rFonts w:ascii="Symbol" w:hAnsi="Symbol" w:hint="default"/>
      </w:rPr>
    </w:lvl>
    <w:lvl w:ilvl="7" w:tplc="08070003" w:tentative="1">
      <w:start w:val="1"/>
      <w:numFmt w:val="bullet"/>
      <w:lvlText w:val="o"/>
      <w:lvlJc w:val="left"/>
      <w:pPr>
        <w:tabs>
          <w:tab w:val="num" w:pos="6428"/>
        </w:tabs>
        <w:ind w:left="6428" w:hanging="360"/>
      </w:pPr>
      <w:rPr>
        <w:rFonts w:ascii="Courier New" w:hAnsi="Courier New" w:cs="Courier New" w:hint="default"/>
      </w:rPr>
    </w:lvl>
    <w:lvl w:ilvl="8" w:tplc="08070005" w:tentative="1">
      <w:start w:val="1"/>
      <w:numFmt w:val="bullet"/>
      <w:lvlText w:val=""/>
      <w:lvlJc w:val="left"/>
      <w:pPr>
        <w:tabs>
          <w:tab w:val="num" w:pos="7148"/>
        </w:tabs>
        <w:ind w:left="7148" w:hanging="360"/>
      </w:pPr>
      <w:rPr>
        <w:rFonts w:ascii="Wingdings" w:hAnsi="Wingdings" w:hint="default"/>
      </w:rPr>
    </w:lvl>
  </w:abstractNum>
  <w:abstractNum w:abstractNumId="11">
    <w:nsid w:val="13DC262B"/>
    <w:multiLevelType w:val="hybridMultilevel"/>
    <w:tmpl w:val="0EAE9468"/>
    <w:lvl w:ilvl="0" w:tplc="2EA86224">
      <w:start w:val="1"/>
      <w:numFmt w:val="bullet"/>
      <w:lvlText w:val=""/>
      <w:lvlJc w:val="left"/>
      <w:pPr>
        <w:tabs>
          <w:tab w:val="num" w:pos="567"/>
        </w:tabs>
        <w:ind w:left="1134" w:hanging="567"/>
      </w:pPr>
      <w:rPr>
        <w:rFonts w:ascii="Wingdings" w:hAnsi="Wingdings" w:hint="default"/>
        <w:b w:val="0"/>
        <w:i w:val="0"/>
        <w:caps w:val="0"/>
        <w:strike w:val="0"/>
        <w:dstrike w:val="0"/>
        <w:vanish w:val="0"/>
        <w:color w:val="000000"/>
        <w:kern w:val="0"/>
        <w:sz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1571576A"/>
    <w:multiLevelType w:val="hybridMultilevel"/>
    <w:tmpl w:val="910C0630"/>
    <w:lvl w:ilvl="0" w:tplc="AC76D00E">
      <w:start w:val="1"/>
      <w:numFmt w:val="decimal"/>
      <w:lvlText w:val="%1."/>
      <w:lvlJc w:val="left"/>
      <w:pPr>
        <w:tabs>
          <w:tab w:val="num" w:pos="900"/>
        </w:tabs>
        <w:ind w:left="900" w:hanging="360"/>
      </w:pPr>
      <w:rPr>
        <w:rFonts w:hint="default"/>
      </w:rPr>
    </w:lvl>
    <w:lvl w:ilvl="1" w:tplc="68C847B2">
      <w:numFmt w:val="none"/>
      <w:lvlText w:val=""/>
      <w:lvlJc w:val="left"/>
      <w:pPr>
        <w:tabs>
          <w:tab w:val="num" w:pos="360"/>
        </w:tabs>
      </w:pPr>
    </w:lvl>
    <w:lvl w:ilvl="2" w:tplc="E2823408">
      <w:numFmt w:val="none"/>
      <w:lvlText w:val=""/>
      <w:lvlJc w:val="left"/>
      <w:pPr>
        <w:tabs>
          <w:tab w:val="num" w:pos="360"/>
        </w:tabs>
      </w:pPr>
    </w:lvl>
    <w:lvl w:ilvl="3" w:tplc="94F880A4">
      <w:numFmt w:val="none"/>
      <w:lvlText w:val=""/>
      <w:lvlJc w:val="left"/>
      <w:pPr>
        <w:tabs>
          <w:tab w:val="num" w:pos="360"/>
        </w:tabs>
      </w:pPr>
    </w:lvl>
    <w:lvl w:ilvl="4" w:tplc="8DFA58E8">
      <w:numFmt w:val="none"/>
      <w:lvlText w:val=""/>
      <w:lvlJc w:val="left"/>
      <w:pPr>
        <w:tabs>
          <w:tab w:val="num" w:pos="360"/>
        </w:tabs>
      </w:pPr>
    </w:lvl>
    <w:lvl w:ilvl="5" w:tplc="2258D02A">
      <w:numFmt w:val="none"/>
      <w:lvlText w:val=""/>
      <w:lvlJc w:val="left"/>
      <w:pPr>
        <w:tabs>
          <w:tab w:val="num" w:pos="360"/>
        </w:tabs>
      </w:pPr>
    </w:lvl>
    <w:lvl w:ilvl="6" w:tplc="7A1C2062">
      <w:numFmt w:val="none"/>
      <w:lvlText w:val=""/>
      <w:lvlJc w:val="left"/>
      <w:pPr>
        <w:tabs>
          <w:tab w:val="num" w:pos="360"/>
        </w:tabs>
      </w:pPr>
    </w:lvl>
    <w:lvl w:ilvl="7" w:tplc="CC5219BC">
      <w:numFmt w:val="none"/>
      <w:lvlText w:val=""/>
      <w:lvlJc w:val="left"/>
      <w:pPr>
        <w:tabs>
          <w:tab w:val="num" w:pos="360"/>
        </w:tabs>
      </w:pPr>
    </w:lvl>
    <w:lvl w:ilvl="8" w:tplc="C4E4146E">
      <w:numFmt w:val="none"/>
      <w:lvlText w:val=""/>
      <w:lvlJc w:val="left"/>
      <w:pPr>
        <w:tabs>
          <w:tab w:val="num" w:pos="360"/>
        </w:tabs>
      </w:pPr>
    </w:lvl>
  </w:abstractNum>
  <w:abstractNum w:abstractNumId="13">
    <w:nsid w:val="17350DE2"/>
    <w:multiLevelType w:val="hybridMultilevel"/>
    <w:tmpl w:val="A33CC288"/>
    <w:lvl w:ilvl="0" w:tplc="2982EF40">
      <w:start w:val="1"/>
      <w:numFmt w:val="bullet"/>
      <w:lvlText w:val="o"/>
      <w:lvlJc w:val="left"/>
      <w:pPr>
        <w:tabs>
          <w:tab w:val="num" w:pos="964"/>
        </w:tabs>
        <w:ind w:left="964" w:hanging="284"/>
      </w:pPr>
      <w:rPr>
        <w:rFonts w:ascii="Courier New" w:hAnsi="Courier New"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nsid w:val="21D35D45"/>
    <w:multiLevelType w:val="hybridMultilevel"/>
    <w:tmpl w:val="C5943440"/>
    <w:lvl w:ilvl="0" w:tplc="94DE6CEE">
      <w:start w:val="1"/>
      <w:numFmt w:val="bullet"/>
      <w:lvlText w:val="-"/>
      <w:lvlJc w:val="left"/>
      <w:pPr>
        <w:tabs>
          <w:tab w:val="num" w:pos="1069"/>
        </w:tabs>
        <w:ind w:left="1069" w:hanging="360"/>
      </w:pPr>
      <w:rPr>
        <w:rFonts w:ascii="Arial" w:hAnsi="Arial"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tentative="1">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15">
    <w:nsid w:val="22206DDF"/>
    <w:multiLevelType w:val="multilevel"/>
    <w:tmpl w:val="13586F8A"/>
    <w:lvl w:ilvl="0">
      <w:start w:val="1"/>
      <w:numFmt w:val="bullet"/>
      <w:lvlText w:val="-"/>
      <w:lvlJc w:val="left"/>
      <w:pPr>
        <w:tabs>
          <w:tab w:val="num" w:pos="1395"/>
        </w:tabs>
        <w:ind w:left="1395" w:hanging="360"/>
      </w:pPr>
      <w:rPr>
        <w:rFonts w:ascii="Arial" w:hAnsi="Arial" w:hint="default"/>
      </w:rPr>
    </w:lvl>
    <w:lvl w:ilvl="1">
      <w:start w:val="1"/>
      <w:numFmt w:val="bullet"/>
      <w:lvlText w:val="o"/>
      <w:lvlJc w:val="left"/>
      <w:pPr>
        <w:tabs>
          <w:tab w:val="num" w:pos="2115"/>
        </w:tabs>
        <w:ind w:left="2115" w:hanging="360"/>
      </w:pPr>
      <w:rPr>
        <w:rFonts w:ascii="Courier New" w:hAnsi="Courier New" w:cs="Courier New" w:hint="default"/>
      </w:rPr>
    </w:lvl>
    <w:lvl w:ilvl="2">
      <w:start w:val="1"/>
      <w:numFmt w:val="bullet"/>
      <w:lvlText w:val=""/>
      <w:lvlJc w:val="left"/>
      <w:pPr>
        <w:tabs>
          <w:tab w:val="num" w:pos="2835"/>
        </w:tabs>
        <w:ind w:left="2835" w:hanging="360"/>
      </w:pPr>
      <w:rPr>
        <w:rFonts w:ascii="Wingdings" w:hAnsi="Wingdings" w:hint="default"/>
      </w:rPr>
    </w:lvl>
    <w:lvl w:ilvl="3">
      <w:start w:val="1"/>
      <w:numFmt w:val="bullet"/>
      <w:lvlText w:val=""/>
      <w:lvlJc w:val="left"/>
      <w:pPr>
        <w:tabs>
          <w:tab w:val="num" w:pos="3555"/>
        </w:tabs>
        <w:ind w:left="3555" w:hanging="360"/>
      </w:pPr>
      <w:rPr>
        <w:rFonts w:ascii="Symbol" w:hAnsi="Symbol" w:hint="default"/>
      </w:rPr>
    </w:lvl>
    <w:lvl w:ilvl="4">
      <w:start w:val="1"/>
      <w:numFmt w:val="bullet"/>
      <w:lvlText w:val="o"/>
      <w:lvlJc w:val="left"/>
      <w:pPr>
        <w:tabs>
          <w:tab w:val="num" w:pos="4275"/>
        </w:tabs>
        <w:ind w:left="4275" w:hanging="360"/>
      </w:pPr>
      <w:rPr>
        <w:rFonts w:ascii="Courier New" w:hAnsi="Courier New" w:cs="Courier New" w:hint="default"/>
      </w:rPr>
    </w:lvl>
    <w:lvl w:ilvl="5">
      <w:start w:val="1"/>
      <w:numFmt w:val="bullet"/>
      <w:lvlText w:val=""/>
      <w:lvlJc w:val="left"/>
      <w:pPr>
        <w:tabs>
          <w:tab w:val="num" w:pos="4995"/>
        </w:tabs>
        <w:ind w:left="4995" w:hanging="360"/>
      </w:pPr>
      <w:rPr>
        <w:rFonts w:ascii="Wingdings" w:hAnsi="Wingdings" w:hint="default"/>
      </w:rPr>
    </w:lvl>
    <w:lvl w:ilvl="6">
      <w:start w:val="1"/>
      <w:numFmt w:val="bullet"/>
      <w:lvlText w:val=""/>
      <w:lvlJc w:val="left"/>
      <w:pPr>
        <w:tabs>
          <w:tab w:val="num" w:pos="5715"/>
        </w:tabs>
        <w:ind w:left="5715" w:hanging="360"/>
      </w:pPr>
      <w:rPr>
        <w:rFonts w:ascii="Symbol" w:hAnsi="Symbol" w:hint="default"/>
      </w:rPr>
    </w:lvl>
    <w:lvl w:ilvl="7">
      <w:start w:val="1"/>
      <w:numFmt w:val="bullet"/>
      <w:lvlText w:val="o"/>
      <w:lvlJc w:val="left"/>
      <w:pPr>
        <w:tabs>
          <w:tab w:val="num" w:pos="6435"/>
        </w:tabs>
        <w:ind w:left="6435" w:hanging="360"/>
      </w:pPr>
      <w:rPr>
        <w:rFonts w:ascii="Courier New" w:hAnsi="Courier New" w:cs="Courier New" w:hint="default"/>
      </w:rPr>
    </w:lvl>
    <w:lvl w:ilvl="8">
      <w:start w:val="1"/>
      <w:numFmt w:val="bullet"/>
      <w:lvlText w:val=""/>
      <w:lvlJc w:val="left"/>
      <w:pPr>
        <w:tabs>
          <w:tab w:val="num" w:pos="7155"/>
        </w:tabs>
        <w:ind w:left="7155" w:hanging="360"/>
      </w:pPr>
      <w:rPr>
        <w:rFonts w:ascii="Wingdings" w:hAnsi="Wingdings" w:hint="default"/>
      </w:rPr>
    </w:lvl>
  </w:abstractNum>
  <w:abstractNum w:abstractNumId="16">
    <w:nsid w:val="22E0160A"/>
    <w:multiLevelType w:val="multilevel"/>
    <w:tmpl w:val="63D8DC0A"/>
    <w:lvl w:ilvl="0">
      <w:start w:val="4"/>
      <w:numFmt w:val="decimal"/>
      <w:lvlText w:val="%1"/>
      <w:lvlJc w:val="left"/>
      <w:pPr>
        <w:tabs>
          <w:tab w:val="num" w:pos="735"/>
        </w:tabs>
        <w:ind w:left="735" w:hanging="735"/>
      </w:pPr>
      <w:rPr>
        <w:rFonts w:hint="default"/>
      </w:rPr>
    </w:lvl>
    <w:lvl w:ilvl="1">
      <w:start w:val="1"/>
      <w:numFmt w:val="decimal"/>
      <w:lvlText w:val="%1.%2"/>
      <w:lvlJc w:val="left"/>
      <w:pPr>
        <w:tabs>
          <w:tab w:val="num" w:pos="1415"/>
        </w:tabs>
        <w:ind w:left="1415" w:hanging="735"/>
      </w:pPr>
      <w:rPr>
        <w:rFonts w:hint="default"/>
      </w:rPr>
    </w:lvl>
    <w:lvl w:ilvl="2">
      <w:start w:val="1"/>
      <w:numFmt w:val="decimal"/>
      <w:lvlText w:val="%1.%2.%3"/>
      <w:lvlJc w:val="left"/>
      <w:pPr>
        <w:tabs>
          <w:tab w:val="num" w:pos="2095"/>
        </w:tabs>
        <w:ind w:left="2095" w:hanging="735"/>
      </w:pPr>
      <w:rPr>
        <w:rFonts w:hint="default"/>
      </w:rPr>
    </w:lvl>
    <w:lvl w:ilvl="3">
      <w:start w:val="1"/>
      <w:numFmt w:val="decimal"/>
      <w:lvlText w:val="%1.%2.%3.%4"/>
      <w:lvlJc w:val="left"/>
      <w:pPr>
        <w:tabs>
          <w:tab w:val="num" w:pos="2775"/>
        </w:tabs>
        <w:ind w:left="2775" w:hanging="735"/>
      </w:pPr>
      <w:rPr>
        <w:rFonts w:hint="default"/>
      </w:rPr>
    </w:lvl>
    <w:lvl w:ilvl="4">
      <w:start w:val="1"/>
      <w:numFmt w:val="decimal"/>
      <w:lvlText w:val="%1.%2.%3.%4.%5"/>
      <w:lvlJc w:val="left"/>
      <w:pPr>
        <w:tabs>
          <w:tab w:val="num" w:pos="3800"/>
        </w:tabs>
        <w:ind w:left="3800" w:hanging="1080"/>
      </w:pPr>
      <w:rPr>
        <w:rFonts w:hint="default"/>
      </w:rPr>
    </w:lvl>
    <w:lvl w:ilvl="5">
      <w:start w:val="1"/>
      <w:numFmt w:val="decimal"/>
      <w:lvlText w:val="%1.%2.%3.%4.%5.%6"/>
      <w:lvlJc w:val="left"/>
      <w:pPr>
        <w:tabs>
          <w:tab w:val="num" w:pos="4480"/>
        </w:tabs>
        <w:ind w:left="4480" w:hanging="1080"/>
      </w:pPr>
      <w:rPr>
        <w:rFonts w:hint="default"/>
      </w:rPr>
    </w:lvl>
    <w:lvl w:ilvl="6">
      <w:start w:val="1"/>
      <w:numFmt w:val="decimal"/>
      <w:lvlText w:val="%1.%2.%3.%4.%5.%6.%7"/>
      <w:lvlJc w:val="left"/>
      <w:pPr>
        <w:tabs>
          <w:tab w:val="num" w:pos="5520"/>
        </w:tabs>
        <w:ind w:left="5520" w:hanging="1440"/>
      </w:pPr>
      <w:rPr>
        <w:rFonts w:hint="default"/>
      </w:rPr>
    </w:lvl>
    <w:lvl w:ilvl="7">
      <w:start w:val="1"/>
      <w:numFmt w:val="decimal"/>
      <w:lvlText w:val="%1.%2.%3.%4.%5.%6.%7.%8"/>
      <w:lvlJc w:val="left"/>
      <w:pPr>
        <w:tabs>
          <w:tab w:val="num" w:pos="6200"/>
        </w:tabs>
        <w:ind w:left="6200" w:hanging="1440"/>
      </w:pPr>
      <w:rPr>
        <w:rFonts w:hint="default"/>
      </w:rPr>
    </w:lvl>
    <w:lvl w:ilvl="8">
      <w:start w:val="1"/>
      <w:numFmt w:val="decimal"/>
      <w:lvlText w:val="%1.%2.%3.%4.%5.%6.%7.%8.%9"/>
      <w:lvlJc w:val="left"/>
      <w:pPr>
        <w:tabs>
          <w:tab w:val="num" w:pos="7240"/>
        </w:tabs>
        <w:ind w:left="7240" w:hanging="1800"/>
      </w:pPr>
      <w:rPr>
        <w:rFonts w:hint="default"/>
      </w:rPr>
    </w:lvl>
  </w:abstractNum>
  <w:abstractNum w:abstractNumId="17">
    <w:nsid w:val="23EE1BA5"/>
    <w:multiLevelType w:val="hybridMultilevel"/>
    <w:tmpl w:val="9094FA9A"/>
    <w:lvl w:ilvl="0" w:tplc="4816F908">
      <w:start w:val="1"/>
      <w:numFmt w:val="bullet"/>
      <w:lvlText w:val=""/>
      <w:lvlJc w:val="left"/>
      <w:pPr>
        <w:tabs>
          <w:tab w:val="num" w:pos="340"/>
        </w:tabs>
        <w:ind w:left="340" w:hanging="340"/>
      </w:pPr>
      <w:rPr>
        <w:rFonts w:ascii="Symbol" w:hAnsi="Symbol" w:hint="default"/>
        <w:color w:val="0099FF"/>
      </w:rPr>
    </w:lvl>
    <w:lvl w:ilvl="1" w:tplc="08070003">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8">
    <w:nsid w:val="259D3F47"/>
    <w:multiLevelType w:val="multilevel"/>
    <w:tmpl w:val="8E0282C4"/>
    <w:lvl w:ilvl="0">
      <w:start w:val="4"/>
      <w:numFmt w:val="decimal"/>
      <w:lvlText w:val="%1"/>
      <w:lvlJc w:val="left"/>
      <w:pPr>
        <w:tabs>
          <w:tab w:val="num" w:pos="675"/>
        </w:tabs>
        <w:ind w:left="675" w:hanging="675"/>
      </w:pPr>
      <w:rPr>
        <w:rFonts w:hint="default"/>
      </w:rPr>
    </w:lvl>
    <w:lvl w:ilvl="1">
      <w:start w:val="7"/>
      <w:numFmt w:val="decimal"/>
      <w:lvlText w:val="%1.%2"/>
      <w:lvlJc w:val="left"/>
      <w:pPr>
        <w:tabs>
          <w:tab w:val="num" w:pos="675"/>
        </w:tabs>
        <w:ind w:left="675" w:hanging="6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2A5A7B4F"/>
    <w:multiLevelType w:val="hybridMultilevel"/>
    <w:tmpl w:val="91B8C6FE"/>
    <w:lvl w:ilvl="0" w:tplc="C9E29C4C">
      <w:start w:val="1"/>
      <w:numFmt w:val="decimal"/>
      <w:lvlText w:val="4.%1."/>
      <w:lvlJc w:val="left"/>
      <w:pPr>
        <w:tabs>
          <w:tab w:val="num" w:pos="567"/>
        </w:tabs>
        <w:ind w:left="567" w:hanging="567"/>
      </w:pPr>
      <w:rPr>
        <w:rFonts w:ascii="Arial" w:hAnsi="Arial" w:hint="default"/>
        <w:sz w:val="20"/>
        <w:szCs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0">
    <w:nsid w:val="2B175DED"/>
    <w:multiLevelType w:val="hybridMultilevel"/>
    <w:tmpl w:val="2E3CF7DC"/>
    <w:lvl w:ilvl="0" w:tplc="3342C7DC">
      <w:start w:val="1"/>
      <w:numFmt w:val="bullet"/>
      <w:lvlText w:val=""/>
      <w:lvlJc w:val="left"/>
      <w:pPr>
        <w:tabs>
          <w:tab w:val="num" w:pos="1826"/>
        </w:tabs>
        <w:ind w:left="1826" w:hanging="360"/>
      </w:pPr>
      <w:rPr>
        <w:rFonts w:ascii="Symbol" w:hAnsi="Symbol" w:hint="default"/>
        <w:color w:val="auto"/>
      </w:rPr>
    </w:lvl>
    <w:lvl w:ilvl="1" w:tplc="08070003" w:tentative="1">
      <w:start w:val="1"/>
      <w:numFmt w:val="bullet"/>
      <w:lvlText w:val="o"/>
      <w:lvlJc w:val="left"/>
      <w:pPr>
        <w:tabs>
          <w:tab w:val="num" w:pos="2120"/>
        </w:tabs>
        <w:ind w:left="2120" w:hanging="360"/>
      </w:pPr>
      <w:rPr>
        <w:rFonts w:ascii="Courier New" w:hAnsi="Courier New" w:cs="Courier New" w:hint="default"/>
      </w:rPr>
    </w:lvl>
    <w:lvl w:ilvl="2" w:tplc="08070005" w:tentative="1">
      <w:start w:val="1"/>
      <w:numFmt w:val="bullet"/>
      <w:lvlText w:val=""/>
      <w:lvlJc w:val="left"/>
      <w:pPr>
        <w:tabs>
          <w:tab w:val="num" w:pos="2840"/>
        </w:tabs>
        <w:ind w:left="2840" w:hanging="360"/>
      </w:pPr>
      <w:rPr>
        <w:rFonts w:ascii="Wingdings" w:hAnsi="Wingdings" w:hint="default"/>
      </w:rPr>
    </w:lvl>
    <w:lvl w:ilvl="3" w:tplc="08070001" w:tentative="1">
      <w:start w:val="1"/>
      <w:numFmt w:val="bullet"/>
      <w:lvlText w:val=""/>
      <w:lvlJc w:val="left"/>
      <w:pPr>
        <w:tabs>
          <w:tab w:val="num" w:pos="3560"/>
        </w:tabs>
        <w:ind w:left="3560" w:hanging="360"/>
      </w:pPr>
      <w:rPr>
        <w:rFonts w:ascii="Symbol" w:hAnsi="Symbol" w:hint="default"/>
      </w:rPr>
    </w:lvl>
    <w:lvl w:ilvl="4" w:tplc="08070003" w:tentative="1">
      <w:start w:val="1"/>
      <w:numFmt w:val="bullet"/>
      <w:lvlText w:val="o"/>
      <w:lvlJc w:val="left"/>
      <w:pPr>
        <w:tabs>
          <w:tab w:val="num" w:pos="4280"/>
        </w:tabs>
        <w:ind w:left="4280" w:hanging="360"/>
      </w:pPr>
      <w:rPr>
        <w:rFonts w:ascii="Courier New" w:hAnsi="Courier New" w:cs="Courier New" w:hint="default"/>
      </w:rPr>
    </w:lvl>
    <w:lvl w:ilvl="5" w:tplc="08070005" w:tentative="1">
      <w:start w:val="1"/>
      <w:numFmt w:val="bullet"/>
      <w:lvlText w:val=""/>
      <w:lvlJc w:val="left"/>
      <w:pPr>
        <w:tabs>
          <w:tab w:val="num" w:pos="5000"/>
        </w:tabs>
        <w:ind w:left="5000" w:hanging="360"/>
      </w:pPr>
      <w:rPr>
        <w:rFonts w:ascii="Wingdings" w:hAnsi="Wingdings" w:hint="default"/>
      </w:rPr>
    </w:lvl>
    <w:lvl w:ilvl="6" w:tplc="08070001" w:tentative="1">
      <w:start w:val="1"/>
      <w:numFmt w:val="bullet"/>
      <w:lvlText w:val=""/>
      <w:lvlJc w:val="left"/>
      <w:pPr>
        <w:tabs>
          <w:tab w:val="num" w:pos="5720"/>
        </w:tabs>
        <w:ind w:left="5720" w:hanging="360"/>
      </w:pPr>
      <w:rPr>
        <w:rFonts w:ascii="Symbol" w:hAnsi="Symbol" w:hint="default"/>
      </w:rPr>
    </w:lvl>
    <w:lvl w:ilvl="7" w:tplc="08070003" w:tentative="1">
      <w:start w:val="1"/>
      <w:numFmt w:val="bullet"/>
      <w:lvlText w:val="o"/>
      <w:lvlJc w:val="left"/>
      <w:pPr>
        <w:tabs>
          <w:tab w:val="num" w:pos="6440"/>
        </w:tabs>
        <w:ind w:left="6440" w:hanging="360"/>
      </w:pPr>
      <w:rPr>
        <w:rFonts w:ascii="Courier New" w:hAnsi="Courier New" w:cs="Courier New" w:hint="default"/>
      </w:rPr>
    </w:lvl>
    <w:lvl w:ilvl="8" w:tplc="08070005" w:tentative="1">
      <w:start w:val="1"/>
      <w:numFmt w:val="bullet"/>
      <w:lvlText w:val=""/>
      <w:lvlJc w:val="left"/>
      <w:pPr>
        <w:tabs>
          <w:tab w:val="num" w:pos="7160"/>
        </w:tabs>
        <w:ind w:left="7160" w:hanging="360"/>
      </w:pPr>
      <w:rPr>
        <w:rFonts w:ascii="Wingdings" w:hAnsi="Wingdings" w:hint="default"/>
      </w:rPr>
    </w:lvl>
  </w:abstractNum>
  <w:abstractNum w:abstractNumId="21">
    <w:nsid w:val="2C1B4174"/>
    <w:multiLevelType w:val="hybridMultilevel"/>
    <w:tmpl w:val="8326C95C"/>
    <w:lvl w:ilvl="0" w:tplc="661A8EBC">
      <w:start w:val="1"/>
      <w:numFmt w:val="decimal"/>
      <w:lvlText w:val="4.%1"/>
      <w:lvlJc w:val="left"/>
      <w:pPr>
        <w:tabs>
          <w:tab w:val="num" w:pos="675"/>
        </w:tabs>
        <w:ind w:left="675" w:hanging="675"/>
      </w:pPr>
      <w:rPr>
        <w:rFonts w:ascii="Arial" w:hAnsi="Arial" w:hint="default"/>
        <w:sz w:val="20"/>
        <w:szCs w:val="20"/>
      </w:rPr>
    </w:lvl>
    <w:lvl w:ilvl="1" w:tplc="08070019">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2">
    <w:nsid w:val="2D3B6608"/>
    <w:multiLevelType w:val="hybridMultilevel"/>
    <w:tmpl w:val="CF30FBD4"/>
    <w:lvl w:ilvl="0" w:tplc="2430ADBE">
      <w:start w:val="1"/>
      <w:numFmt w:val="lowerLetter"/>
      <w:lvlText w:val="%1)"/>
      <w:lvlJc w:val="left"/>
      <w:pPr>
        <w:tabs>
          <w:tab w:val="num" w:pos="2130"/>
        </w:tabs>
        <w:ind w:left="2130" w:hanging="720"/>
      </w:pPr>
      <w:rPr>
        <w:rFonts w:hint="default"/>
      </w:rPr>
    </w:lvl>
    <w:lvl w:ilvl="1" w:tplc="08070019" w:tentative="1">
      <w:start w:val="1"/>
      <w:numFmt w:val="lowerLetter"/>
      <w:lvlText w:val="%2."/>
      <w:lvlJc w:val="left"/>
      <w:pPr>
        <w:tabs>
          <w:tab w:val="num" w:pos="2490"/>
        </w:tabs>
        <w:ind w:left="2490" w:hanging="360"/>
      </w:pPr>
    </w:lvl>
    <w:lvl w:ilvl="2" w:tplc="0807001B" w:tentative="1">
      <w:start w:val="1"/>
      <w:numFmt w:val="lowerRoman"/>
      <w:lvlText w:val="%3."/>
      <w:lvlJc w:val="right"/>
      <w:pPr>
        <w:tabs>
          <w:tab w:val="num" w:pos="3210"/>
        </w:tabs>
        <w:ind w:left="3210" w:hanging="180"/>
      </w:pPr>
    </w:lvl>
    <w:lvl w:ilvl="3" w:tplc="0807000F" w:tentative="1">
      <w:start w:val="1"/>
      <w:numFmt w:val="decimal"/>
      <w:lvlText w:val="%4."/>
      <w:lvlJc w:val="left"/>
      <w:pPr>
        <w:tabs>
          <w:tab w:val="num" w:pos="3930"/>
        </w:tabs>
        <w:ind w:left="3930" w:hanging="360"/>
      </w:pPr>
    </w:lvl>
    <w:lvl w:ilvl="4" w:tplc="08070019" w:tentative="1">
      <w:start w:val="1"/>
      <w:numFmt w:val="lowerLetter"/>
      <w:lvlText w:val="%5."/>
      <w:lvlJc w:val="left"/>
      <w:pPr>
        <w:tabs>
          <w:tab w:val="num" w:pos="4650"/>
        </w:tabs>
        <w:ind w:left="4650" w:hanging="360"/>
      </w:pPr>
    </w:lvl>
    <w:lvl w:ilvl="5" w:tplc="0807001B" w:tentative="1">
      <w:start w:val="1"/>
      <w:numFmt w:val="lowerRoman"/>
      <w:lvlText w:val="%6."/>
      <w:lvlJc w:val="right"/>
      <w:pPr>
        <w:tabs>
          <w:tab w:val="num" w:pos="5370"/>
        </w:tabs>
        <w:ind w:left="5370" w:hanging="180"/>
      </w:pPr>
    </w:lvl>
    <w:lvl w:ilvl="6" w:tplc="0807000F" w:tentative="1">
      <w:start w:val="1"/>
      <w:numFmt w:val="decimal"/>
      <w:lvlText w:val="%7."/>
      <w:lvlJc w:val="left"/>
      <w:pPr>
        <w:tabs>
          <w:tab w:val="num" w:pos="6090"/>
        </w:tabs>
        <w:ind w:left="6090" w:hanging="360"/>
      </w:pPr>
    </w:lvl>
    <w:lvl w:ilvl="7" w:tplc="08070019" w:tentative="1">
      <w:start w:val="1"/>
      <w:numFmt w:val="lowerLetter"/>
      <w:lvlText w:val="%8."/>
      <w:lvlJc w:val="left"/>
      <w:pPr>
        <w:tabs>
          <w:tab w:val="num" w:pos="6810"/>
        </w:tabs>
        <w:ind w:left="6810" w:hanging="360"/>
      </w:pPr>
    </w:lvl>
    <w:lvl w:ilvl="8" w:tplc="0807001B" w:tentative="1">
      <w:start w:val="1"/>
      <w:numFmt w:val="lowerRoman"/>
      <w:lvlText w:val="%9."/>
      <w:lvlJc w:val="right"/>
      <w:pPr>
        <w:tabs>
          <w:tab w:val="num" w:pos="7530"/>
        </w:tabs>
        <w:ind w:left="7530" w:hanging="180"/>
      </w:pPr>
    </w:lvl>
  </w:abstractNum>
  <w:abstractNum w:abstractNumId="23">
    <w:nsid w:val="2E5A6B07"/>
    <w:multiLevelType w:val="multilevel"/>
    <w:tmpl w:val="50AC657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2FEF1849"/>
    <w:multiLevelType w:val="hybridMultilevel"/>
    <w:tmpl w:val="E1CCF646"/>
    <w:lvl w:ilvl="0" w:tplc="FFFFFFF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5">
    <w:nsid w:val="30CD67B5"/>
    <w:multiLevelType w:val="hybridMultilevel"/>
    <w:tmpl w:val="3B049B8A"/>
    <w:lvl w:ilvl="0" w:tplc="4576369A">
      <w:start w:val="1"/>
      <w:numFmt w:val="lowerLetter"/>
      <w:lvlText w:val="%1)"/>
      <w:lvlJc w:val="left"/>
      <w:pPr>
        <w:tabs>
          <w:tab w:val="num" w:pos="1140"/>
        </w:tabs>
        <w:ind w:left="1140" w:hanging="465"/>
      </w:pPr>
      <w:rPr>
        <w:rFonts w:hint="default"/>
      </w:rPr>
    </w:lvl>
    <w:lvl w:ilvl="1" w:tplc="08070019" w:tentative="1">
      <w:start w:val="1"/>
      <w:numFmt w:val="lowerLetter"/>
      <w:lvlText w:val="%2."/>
      <w:lvlJc w:val="left"/>
      <w:pPr>
        <w:tabs>
          <w:tab w:val="num" w:pos="1755"/>
        </w:tabs>
        <w:ind w:left="1755" w:hanging="360"/>
      </w:pPr>
    </w:lvl>
    <w:lvl w:ilvl="2" w:tplc="0807001B" w:tentative="1">
      <w:start w:val="1"/>
      <w:numFmt w:val="lowerRoman"/>
      <w:lvlText w:val="%3."/>
      <w:lvlJc w:val="right"/>
      <w:pPr>
        <w:tabs>
          <w:tab w:val="num" w:pos="2475"/>
        </w:tabs>
        <w:ind w:left="2475" w:hanging="180"/>
      </w:pPr>
    </w:lvl>
    <w:lvl w:ilvl="3" w:tplc="0807000F" w:tentative="1">
      <w:start w:val="1"/>
      <w:numFmt w:val="decimal"/>
      <w:lvlText w:val="%4."/>
      <w:lvlJc w:val="left"/>
      <w:pPr>
        <w:tabs>
          <w:tab w:val="num" w:pos="3195"/>
        </w:tabs>
        <w:ind w:left="3195" w:hanging="360"/>
      </w:pPr>
    </w:lvl>
    <w:lvl w:ilvl="4" w:tplc="08070019" w:tentative="1">
      <w:start w:val="1"/>
      <w:numFmt w:val="lowerLetter"/>
      <w:lvlText w:val="%5."/>
      <w:lvlJc w:val="left"/>
      <w:pPr>
        <w:tabs>
          <w:tab w:val="num" w:pos="3915"/>
        </w:tabs>
        <w:ind w:left="3915" w:hanging="360"/>
      </w:pPr>
    </w:lvl>
    <w:lvl w:ilvl="5" w:tplc="0807001B" w:tentative="1">
      <w:start w:val="1"/>
      <w:numFmt w:val="lowerRoman"/>
      <w:lvlText w:val="%6."/>
      <w:lvlJc w:val="right"/>
      <w:pPr>
        <w:tabs>
          <w:tab w:val="num" w:pos="4635"/>
        </w:tabs>
        <w:ind w:left="4635" w:hanging="180"/>
      </w:pPr>
    </w:lvl>
    <w:lvl w:ilvl="6" w:tplc="0807000F" w:tentative="1">
      <w:start w:val="1"/>
      <w:numFmt w:val="decimal"/>
      <w:lvlText w:val="%7."/>
      <w:lvlJc w:val="left"/>
      <w:pPr>
        <w:tabs>
          <w:tab w:val="num" w:pos="5355"/>
        </w:tabs>
        <w:ind w:left="5355" w:hanging="360"/>
      </w:pPr>
    </w:lvl>
    <w:lvl w:ilvl="7" w:tplc="08070019" w:tentative="1">
      <w:start w:val="1"/>
      <w:numFmt w:val="lowerLetter"/>
      <w:lvlText w:val="%8."/>
      <w:lvlJc w:val="left"/>
      <w:pPr>
        <w:tabs>
          <w:tab w:val="num" w:pos="6075"/>
        </w:tabs>
        <w:ind w:left="6075" w:hanging="360"/>
      </w:pPr>
    </w:lvl>
    <w:lvl w:ilvl="8" w:tplc="0807001B" w:tentative="1">
      <w:start w:val="1"/>
      <w:numFmt w:val="lowerRoman"/>
      <w:lvlText w:val="%9."/>
      <w:lvlJc w:val="right"/>
      <w:pPr>
        <w:tabs>
          <w:tab w:val="num" w:pos="6795"/>
        </w:tabs>
        <w:ind w:left="6795" w:hanging="180"/>
      </w:pPr>
    </w:lvl>
  </w:abstractNum>
  <w:abstractNum w:abstractNumId="26">
    <w:nsid w:val="30D508D1"/>
    <w:multiLevelType w:val="hybridMultilevel"/>
    <w:tmpl w:val="329A84E6"/>
    <w:lvl w:ilvl="0" w:tplc="99E091B4">
      <w:start w:val="10"/>
      <w:numFmt w:val="bullet"/>
      <w:lvlText w:val="-"/>
      <w:lvlJc w:val="left"/>
      <w:pPr>
        <w:ind w:left="720" w:hanging="360"/>
      </w:pPr>
      <w:rPr>
        <w:rFonts w:ascii="Arial" w:eastAsia="MS Mincho"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10B3031"/>
    <w:multiLevelType w:val="hybridMultilevel"/>
    <w:tmpl w:val="6BD64D0A"/>
    <w:lvl w:ilvl="0" w:tplc="BD829876">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8">
    <w:nsid w:val="31CB70E8"/>
    <w:multiLevelType w:val="multilevel"/>
    <w:tmpl w:val="741A91EA"/>
    <w:lvl w:ilvl="0">
      <w:start w:val="9"/>
      <w:numFmt w:val="decimal"/>
      <w:lvlText w:val="%1"/>
      <w:lvlJc w:val="left"/>
      <w:pPr>
        <w:tabs>
          <w:tab w:val="num" w:pos="465"/>
        </w:tabs>
        <w:ind w:left="465" w:hanging="465"/>
      </w:pPr>
      <w:rPr>
        <w:rFonts w:hint="default"/>
      </w:rPr>
    </w:lvl>
    <w:lvl w:ilvl="1">
      <w:start w:val="8"/>
      <w:numFmt w:val="decimal"/>
      <w:lvlText w:val="%1.%2"/>
      <w:lvlJc w:val="left"/>
      <w:pPr>
        <w:tabs>
          <w:tab w:val="num" w:pos="1140"/>
        </w:tabs>
        <w:ind w:left="1140" w:hanging="465"/>
      </w:pPr>
      <w:rPr>
        <w:rFonts w:hint="default"/>
      </w:rPr>
    </w:lvl>
    <w:lvl w:ilvl="2">
      <w:start w:val="1"/>
      <w:numFmt w:val="decimal"/>
      <w:lvlText w:val="%1.%2.%3"/>
      <w:lvlJc w:val="left"/>
      <w:pPr>
        <w:tabs>
          <w:tab w:val="num" w:pos="2070"/>
        </w:tabs>
        <w:ind w:left="2070" w:hanging="720"/>
      </w:pPr>
      <w:rPr>
        <w:rFonts w:hint="default"/>
      </w:rPr>
    </w:lvl>
    <w:lvl w:ilvl="3">
      <w:start w:val="1"/>
      <w:numFmt w:val="decimal"/>
      <w:lvlText w:val="%1.%2.%3.%4"/>
      <w:lvlJc w:val="left"/>
      <w:pPr>
        <w:tabs>
          <w:tab w:val="num" w:pos="2745"/>
        </w:tabs>
        <w:ind w:left="2745" w:hanging="720"/>
      </w:pPr>
      <w:rPr>
        <w:rFonts w:hint="default"/>
      </w:rPr>
    </w:lvl>
    <w:lvl w:ilvl="4">
      <w:start w:val="1"/>
      <w:numFmt w:val="decimal"/>
      <w:lvlText w:val="%1.%2.%3.%4.%5"/>
      <w:lvlJc w:val="left"/>
      <w:pPr>
        <w:tabs>
          <w:tab w:val="num" w:pos="3780"/>
        </w:tabs>
        <w:ind w:left="3780" w:hanging="1080"/>
      </w:pPr>
      <w:rPr>
        <w:rFonts w:hint="default"/>
      </w:rPr>
    </w:lvl>
    <w:lvl w:ilvl="5">
      <w:start w:val="1"/>
      <w:numFmt w:val="decimal"/>
      <w:lvlText w:val="%1.%2.%3.%4.%5.%6"/>
      <w:lvlJc w:val="left"/>
      <w:pPr>
        <w:tabs>
          <w:tab w:val="num" w:pos="4455"/>
        </w:tabs>
        <w:ind w:left="4455" w:hanging="1080"/>
      </w:pPr>
      <w:rPr>
        <w:rFonts w:hint="default"/>
      </w:rPr>
    </w:lvl>
    <w:lvl w:ilvl="6">
      <w:start w:val="1"/>
      <w:numFmt w:val="decimal"/>
      <w:lvlText w:val="%1.%2.%3.%4.%5.%6.%7"/>
      <w:lvlJc w:val="left"/>
      <w:pPr>
        <w:tabs>
          <w:tab w:val="num" w:pos="5490"/>
        </w:tabs>
        <w:ind w:left="5490" w:hanging="1440"/>
      </w:pPr>
      <w:rPr>
        <w:rFonts w:hint="default"/>
      </w:rPr>
    </w:lvl>
    <w:lvl w:ilvl="7">
      <w:start w:val="1"/>
      <w:numFmt w:val="decimal"/>
      <w:lvlText w:val="%1.%2.%3.%4.%5.%6.%7.%8"/>
      <w:lvlJc w:val="left"/>
      <w:pPr>
        <w:tabs>
          <w:tab w:val="num" w:pos="6165"/>
        </w:tabs>
        <w:ind w:left="6165" w:hanging="1440"/>
      </w:pPr>
      <w:rPr>
        <w:rFonts w:hint="default"/>
      </w:rPr>
    </w:lvl>
    <w:lvl w:ilvl="8">
      <w:start w:val="1"/>
      <w:numFmt w:val="decimal"/>
      <w:lvlText w:val="%1.%2.%3.%4.%5.%6.%7.%8.%9"/>
      <w:lvlJc w:val="left"/>
      <w:pPr>
        <w:tabs>
          <w:tab w:val="num" w:pos="7200"/>
        </w:tabs>
        <w:ind w:left="7200" w:hanging="1800"/>
      </w:pPr>
      <w:rPr>
        <w:rFonts w:hint="default"/>
      </w:rPr>
    </w:lvl>
  </w:abstractNum>
  <w:abstractNum w:abstractNumId="29">
    <w:nsid w:val="340C5BBE"/>
    <w:multiLevelType w:val="multilevel"/>
    <w:tmpl w:val="AFAE274C"/>
    <w:lvl w:ilvl="0">
      <w:start w:val="7"/>
      <w:numFmt w:val="decimal"/>
      <w:lvlText w:val="%1"/>
      <w:lvlJc w:val="left"/>
      <w:pPr>
        <w:tabs>
          <w:tab w:val="num" w:pos="360"/>
        </w:tabs>
        <w:ind w:left="360" w:hanging="360"/>
      </w:pPr>
      <w:rPr>
        <w:rFonts w:ascii="Times New Roman" w:hAnsi="Times New Roman" w:cs="Times New Roman" w:hint="default"/>
      </w:rPr>
    </w:lvl>
    <w:lvl w:ilvl="1">
      <w:start w:val="2"/>
      <w:numFmt w:val="decimal"/>
      <w:lvlText w:val="%1.%2"/>
      <w:lvlJc w:val="left"/>
      <w:pPr>
        <w:tabs>
          <w:tab w:val="num" w:pos="1080"/>
        </w:tabs>
        <w:ind w:left="1080" w:hanging="360"/>
      </w:pPr>
      <w:rPr>
        <w:rFonts w:ascii="Times New Roman" w:hAnsi="Times New Roman" w:cs="Times New Roman" w:hint="default"/>
      </w:rPr>
    </w:lvl>
    <w:lvl w:ilvl="2">
      <w:start w:val="1"/>
      <w:numFmt w:val="decimal"/>
      <w:lvlText w:val="%1.%2.%3"/>
      <w:lvlJc w:val="left"/>
      <w:pPr>
        <w:tabs>
          <w:tab w:val="num" w:pos="2160"/>
        </w:tabs>
        <w:ind w:left="2160" w:hanging="720"/>
      </w:pPr>
      <w:rPr>
        <w:rFonts w:ascii="Times New Roman" w:hAnsi="Times New Roman" w:cs="Times New Roman" w:hint="default"/>
      </w:rPr>
    </w:lvl>
    <w:lvl w:ilvl="3">
      <w:start w:val="1"/>
      <w:numFmt w:val="decimal"/>
      <w:lvlText w:val="%1.%2.%3.%4"/>
      <w:lvlJc w:val="left"/>
      <w:pPr>
        <w:tabs>
          <w:tab w:val="num" w:pos="3240"/>
        </w:tabs>
        <w:ind w:left="3240" w:hanging="1080"/>
      </w:pPr>
      <w:rPr>
        <w:rFonts w:ascii="Times New Roman" w:hAnsi="Times New Roman" w:cs="Times New Roman" w:hint="default"/>
      </w:rPr>
    </w:lvl>
    <w:lvl w:ilvl="4">
      <w:start w:val="1"/>
      <w:numFmt w:val="decimal"/>
      <w:lvlText w:val="%1.%2.%3.%4.%5"/>
      <w:lvlJc w:val="left"/>
      <w:pPr>
        <w:tabs>
          <w:tab w:val="num" w:pos="3960"/>
        </w:tabs>
        <w:ind w:left="3960" w:hanging="1080"/>
      </w:pPr>
      <w:rPr>
        <w:rFonts w:ascii="Times New Roman" w:hAnsi="Times New Roman" w:cs="Times New Roman" w:hint="default"/>
      </w:rPr>
    </w:lvl>
    <w:lvl w:ilvl="5">
      <w:start w:val="1"/>
      <w:numFmt w:val="decimal"/>
      <w:lvlText w:val="%1.%2.%3.%4.%5.%6"/>
      <w:lvlJc w:val="left"/>
      <w:pPr>
        <w:tabs>
          <w:tab w:val="num" w:pos="5040"/>
        </w:tabs>
        <w:ind w:left="5040" w:hanging="1440"/>
      </w:pPr>
      <w:rPr>
        <w:rFonts w:ascii="Times New Roman" w:hAnsi="Times New Roman" w:cs="Times New Roman" w:hint="default"/>
      </w:rPr>
    </w:lvl>
    <w:lvl w:ilvl="6">
      <w:start w:val="1"/>
      <w:numFmt w:val="decimal"/>
      <w:lvlText w:val="%1.%2.%3.%4.%5.%6.%7"/>
      <w:lvlJc w:val="left"/>
      <w:pPr>
        <w:tabs>
          <w:tab w:val="num" w:pos="5760"/>
        </w:tabs>
        <w:ind w:left="5760" w:hanging="1440"/>
      </w:pPr>
      <w:rPr>
        <w:rFonts w:ascii="Times New Roman" w:hAnsi="Times New Roman" w:cs="Times New Roman" w:hint="default"/>
      </w:rPr>
    </w:lvl>
    <w:lvl w:ilvl="7">
      <w:start w:val="1"/>
      <w:numFmt w:val="decimal"/>
      <w:lvlText w:val="%1.%2.%3.%4.%5.%6.%7.%8"/>
      <w:lvlJc w:val="left"/>
      <w:pPr>
        <w:tabs>
          <w:tab w:val="num" w:pos="6840"/>
        </w:tabs>
        <w:ind w:left="6840" w:hanging="1800"/>
      </w:pPr>
      <w:rPr>
        <w:rFonts w:ascii="Times New Roman" w:hAnsi="Times New Roman" w:cs="Times New Roman" w:hint="default"/>
      </w:rPr>
    </w:lvl>
    <w:lvl w:ilvl="8">
      <w:start w:val="1"/>
      <w:numFmt w:val="decimal"/>
      <w:lvlText w:val="%1.%2.%3.%4.%5.%6.%7.%8.%9"/>
      <w:lvlJc w:val="left"/>
      <w:pPr>
        <w:tabs>
          <w:tab w:val="num" w:pos="7560"/>
        </w:tabs>
        <w:ind w:left="7560" w:hanging="1800"/>
      </w:pPr>
      <w:rPr>
        <w:rFonts w:ascii="Times New Roman" w:hAnsi="Times New Roman" w:cs="Times New Roman" w:hint="default"/>
      </w:rPr>
    </w:lvl>
  </w:abstractNum>
  <w:abstractNum w:abstractNumId="30">
    <w:nsid w:val="370C1419"/>
    <w:multiLevelType w:val="hybridMultilevel"/>
    <w:tmpl w:val="808E4D90"/>
    <w:lvl w:ilvl="0" w:tplc="FFFFFFFF">
      <w:start w:val="1"/>
      <w:numFmt w:val="bullet"/>
      <w:lvlText w:val="-"/>
      <w:lvlJc w:val="left"/>
      <w:pPr>
        <w:tabs>
          <w:tab w:val="num" w:pos="360"/>
        </w:tabs>
        <w:ind w:left="360" w:hanging="360"/>
      </w:pPr>
      <w:rPr>
        <w:rFonts w:ascii="Arial" w:hAnsi="Aria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1">
    <w:nsid w:val="38DF7523"/>
    <w:multiLevelType w:val="singleLevel"/>
    <w:tmpl w:val="41D87E72"/>
    <w:lvl w:ilvl="0">
      <w:start w:val="1"/>
      <w:numFmt w:val="lowerLetter"/>
      <w:lvlText w:val="%1)"/>
      <w:lvlJc w:val="left"/>
      <w:pPr>
        <w:tabs>
          <w:tab w:val="num" w:pos="1408"/>
        </w:tabs>
        <w:ind w:left="1408" w:hanging="705"/>
      </w:pPr>
      <w:rPr>
        <w:rFonts w:hint="default"/>
      </w:rPr>
    </w:lvl>
  </w:abstractNum>
  <w:abstractNum w:abstractNumId="32">
    <w:nsid w:val="3A010472"/>
    <w:multiLevelType w:val="multilevel"/>
    <w:tmpl w:val="13EEE4BC"/>
    <w:lvl w:ilvl="0">
      <w:start w:val="1"/>
      <w:numFmt w:val="decimal"/>
      <w:pStyle w:val="ContractArticleTitel"/>
      <w:lvlText w:val="%1."/>
      <w:lvlJc w:val="left"/>
      <w:pPr>
        <w:tabs>
          <w:tab w:val="num" w:pos="1440"/>
        </w:tabs>
        <w:ind w:left="0" w:firstLine="0"/>
      </w:pPr>
      <w:rPr>
        <w:rFonts w:ascii="Times New Roman" w:eastAsia="Times New Roman" w:hAnsi="Times New Roman" w:cs="Times New Roman"/>
      </w:rPr>
    </w:lvl>
    <w:lvl w:ilvl="1">
      <w:start w:val="1"/>
      <w:numFmt w:val="decimal"/>
      <w:pStyle w:val="ContractArticle"/>
      <w:lvlText w:val="%1.%2"/>
      <w:lvlJc w:val="left"/>
      <w:pPr>
        <w:tabs>
          <w:tab w:val="num" w:pos="5784"/>
        </w:tabs>
        <w:ind w:left="5104" w:firstLine="0"/>
      </w:pPr>
      <w:rPr>
        <w:rFonts w:hint="default"/>
      </w:rPr>
    </w:lvl>
    <w:lvl w:ilvl="2">
      <w:start w:val="1"/>
      <w:numFmt w:val="lowerLetter"/>
      <w:lvlText w:val="(%3)"/>
      <w:lvlJc w:val="left"/>
      <w:pPr>
        <w:tabs>
          <w:tab w:val="num" w:pos="720"/>
        </w:tabs>
        <w:ind w:left="720" w:hanging="432"/>
      </w:pPr>
      <w:rPr>
        <w:rFonts w:ascii="Times New Roman" w:eastAsia="Times New Roman" w:hAnsi="Times New Roman" w:cs="Times New Roman"/>
      </w:rPr>
    </w:lvl>
    <w:lvl w:ilvl="3">
      <w:start w:val="1"/>
      <w:numFmt w:val="lowerRoman"/>
      <w:lvlText w:val="(%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33">
    <w:nsid w:val="3C874BFF"/>
    <w:multiLevelType w:val="hybridMultilevel"/>
    <w:tmpl w:val="5188535A"/>
    <w:lvl w:ilvl="0" w:tplc="08070019">
      <w:start w:val="1"/>
      <w:numFmt w:val="lowerLetter"/>
      <w:lvlText w:val="%1."/>
      <w:lvlJc w:val="left"/>
      <w:pPr>
        <w:tabs>
          <w:tab w:val="num" w:pos="1440"/>
        </w:tabs>
        <w:ind w:left="1440" w:hanging="360"/>
      </w:pPr>
    </w:lvl>
    <w:lvl w:ilvl="1" w:tplc="08070019" w:tentative="1">
      <w:start w:val="1"/>
      <w:numFmt w:val="lowerLetter"/>
      <w:lvlText w:val="%2."/>
      <w:lvlJc w:val="left"/>
      <w:pPr>
        <w:tabs>
          <w:tab w:val="num" w:pos="2160"/>
        </w:tabs>
        <w:ind w:left="2160" w:hanging="360"/>
      </w:pPr>
    </w:lvl>
    <w:lvl w:ilvl="2" w:tplc="0807001B" w:tentative="1">
      <w:start w:val="1"/>
      <w:numFmt w:val="lowerRoman"/>
      <w:lvlText w:val="%3."/>
      <w:lvlJc w:val="right"/>
      <w:pPr>
        <w:tabs>
          <w:tab w:val="num" w:pos="2880"/>
        </w:tabs>
        <w:ind w:left="2880" w:hanging="180"/>
      </w:pPr>
    </w:lvl>
    <w:lvl w:ilvl="3" w:tplc="0807000F" w:tentative="1">
      <w:start w:val="1"/>
      <w:numFmt w:val="decimal"/>
      <w:lvlText w:val="%4."/>
      <w:lvlJc w:val="left"/>
      <w:pPr>
        <w:tabs>
          <w:tab w:val="num" w:pos="3600"/>
        </w:tabs>
        <w:ind w:left="3600" w:hanging="360"/>
      </w:pPr>
    </w:lvl>
    <w:lvl w:ilvl="4" w:tplc="08070019" w:tentative="1">
      <w:start w:val="1"/>
      <w:numFmt w:val="lowerLetter"/>
      <w:lvlText w:val="%5."/>
      <w:lvlJc w:val="left"/>
      <w:pPr>
        <w:tabs>
          <w:tab w:val="num" w:pos="4320"/>
        </w:tabs>
        <w:ind w:left="4320" w:hanging="360"/>
      </w:pPr>
    </w:lvl>
    <w:lvl w:ilvl="5" w:tplc="0807001B" w:tentative="1">
      <w:start w:val="1"/>
      <w:numFmt w:val="lowerRoman"/>
      <w:lvlText w:val="%6."/>
      <w:lvlJc w:val="right"/>
      <w:pPr>
        <w:tabs>
          <w:tab w:val="num" w:pos="5040"/>
        </w:tabs>
        <w:ind w:left="5040" w:hanging="180"/>
      </w:pPr>
    </w:lvl>
    <w:lvl w:ilvl="6" w:tplc="0807000F" w:tentative="1">
      <w:start w:val="1"/>
      <w:numFmt w:val="decimal"/>
      <w:lvlText w:val="%7."/>
      <w:lvlJc w:val="left"/>
      <w:pPr>
        <w:tabs>
          <w:tab w:val="num" w:pos="5760"/>
        </w:tabs>
        <w:ind w:left="5760" w:hanging="360"/>
      </w:pPr>
    </w:lvl>
    <w:lvl w:ilvl="7" w:tplc="08070019" w:tentative="1">
      <w:start w:val="1"/>
      <w:numFmt w:val="lowerLetter"/>
      <w:lvlText w:val="%8."/>
      <w:lvlJc w:val="left"/>
      <w:pPr>
        <w:tabs>
          <w:tab w:val="num" w:pos="6480"/>
        </w:tabs>
        <w:ind w:left="6480" w:hanging="360"/>
      </w:pPr>
    </w:lvl>
    <w:lvl w:ilvl="8" w:tplc="0807001B" w:tentative="1">
      <w:start w:val="1"/>
      <w:numFmt w:val="lowerRoman"/>
      <w:lvlText w:val="%9."/>
      <w:lvlJc w:val="right"/>
      <w:pPr>
        <w:tabs>
          <w:tab w:val="num" w:pos="7200"/>
        </w:tabs>
        <w:ind w:left="7200" w:hanging="180"/>
      </w:pPr>
    </w:lvl>
  </w:abstractNum>
  <w:abstractNum w:abstractNumId="34">
    <w:nsid w:val="3D580979"/>
    <w:multiLevelType w:val="hybridMultilevel"/>
    <w:tmpl w:val="51FEF21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nsid w:val="3E9635F2"/>
    <w:multiLevelType w:val="hybridMultilevel"/>
    <w:tmpl w:val="73E81CC4"/>
    <w:lvl w:ilvl="0" w:tplc="7D861B96">
      <w:start w:val="1"/>
      <w:numFmt w:val="decimal"/>
      <w:lvlText w:val="%1."/>
      <w:lvlJc w:val="left"/>
      <w:pPr>
        <w:tabs>
          <w:tab w:val="num" w:pos="1440"/>
        </w:tabs>
        <w:ind w:left="1800" w:hanging="360"/>
      </w:pPr>
      <w:rPr>
        <w:rFonts w:hint="default"/>
        <w:b w:val="0"/>
        <w:i w:val="0"/>
      </w:rPr>
    </w:lvl>
    <w:lvl w:ilvl="1" w:tplc="08070019" w:tentative="1">
      <w:start w:val="1"/>
      <w:numFmt w:val="lowerLetter"/>
      <w:lvlText w:val="%2."/>
      <w:lvlJc w:val="left"/>
      <w:pPr>
        <w:tabs>
          <w:tab w:val="num" w:pos="1800"/>
        </w:tabs>
        <w:ind w:left="1800" w:hanging="360"/>
      </w:pPr>
    </w:lvl>
    <w:lvl w:ilvl="2" w:tplc="0807001B" w:tentative="1">
      <w:start w:val="1"/>
      <w:numFmt w:val="lowerRoman"/>
      <w:lvlText w:val="%3."/>
      <w:lvlJc w:val="right"/>
      <w:pPr>
        <w:tabs>
          <w:tab w:val="num" w:pos="2520"/>
        </w:tabs>
        <w:ind w:left="2520" w:hanging="180"/>
      </w:pPr>
    </w:lvl>
    <w:lvl w:ilvl="3" w:tplc="0807000F" w:tentative="1">
      <w:start w:val="1"/>
      <w:numFmt w:val="decimal"/>
      <w:lvlText w:val="%4."/>
      <w:lvlJc w:val="left"/>
      <w:pPr>
        <w:tabs>
          <w:tab w:val="num" w:pos="3240"/>
        </w:tabs>
        <w:ind w:left="3240" w:hanging="360"/>
      </w:pPr>
    </w:lvl>
    <w:lvl w:ilvl="4" w:tplc="08070019" w:tentative="1">
      <w:start w:val="1"/>
      <w:numFmt w:val="lowerLetter"/>
      <w:lvlText w:val="%5."/>
      <w:lvlJc w:val="left"/>
      <w:pPr>
        <w:tabs>
          <w:tab w:val="num" w:pos="3960"/>
        </w:tabs>
        <w:ind w:left="3960" w:hanging="360"/>
      </w:pPr>
    </w:lvl>
    <w:lvl w:ilvl="5" w:tplc="0807001B" w:tentative="1">
      <w:start w:val="1"/>
      <w:numFmt w:val="lowerRoman"/>
      <w:lvlText w:val="%6."/>
      <w:lvlJc w:val="right"/>
      <w:pPr>
        <w:tabs>
          <w:tab w:val="num" w:pos="4680"/>
        </w:tabs>
        <w:ind w:left="4680" w:hanging="180"/>
      </w:pPr>
    </w:lvl>
    <w:lvl w:ilvl="6" w:tplc="0807000F" w:tentative="1">
      <w:start w:val="1"/>
      <w:numFmt w:val="decimal"/>
      <w:lvlText w:val="%7."/>
      <w:lvlJc w:val="left"/>
      <w:pPr>
        <w:tabs>
          <w:tab w:val="num" w:pos="5400"/>
        </w:tabs>
        <w:ind w:left="5400" w:hanging="360"/>
      </w:pPr>
    </w:lvl>
    <w:lvl w:ilvl="7" w:tplc="08070019" w:tentative="1">
      <w:start w:val="1"/>
      <w:numFmt w:val="lowerLetter"/>
      <w:lvlText w:val="%8."/>
      <w:lvlJc w:val="left"/>
      <w:pPr>
        <w:tabs>
          <w:tab w:val="num" w:pos="6120"/>
        </w:tabs>
        <w:ind w:left="6120" w:hanging="360"/>
      </w:pPr>
    </w:lvl>
    <w:lvl w:ilvl="8" w:tplc="0807001B" w:tentative="1">
      <w:start w:val="1"/>
      <w:numFmt w:val="lowerRoman"/>
      <w:lvlText w:val="%9."/>
      <w:lvlJc w:val="right"/>
      <w:pPr>
        <w:tabs>
          <w:tab w:val="num" w:pos="6840"/>
        </w:tabs>
        <w:ind w:left="6840" w:hanging="180"/>
      </w:pPr>
    </w:lvl>
  </w:abstractNum>
  <w:abstractNum w:abstractNumId="36">
    <w:nsid w:val="453B3436"/>
    <w:multiLevelType w:val="hybridMultilevel"/>
    <w:tmpl w:val="62DE423E"/>
    <w:lvl w:ilvl="0" w:tplc="FFFFFFFF">
      <w:start w:val="1"/>
      <w:numFmt w:val="bullet"/>
      <w:lvlText w:val="-"/>
      <w:lvlJc w:val="left"/>
      <w:pPr>
        <w:tabs>
          <w:tab w:val="num" w:pos="360"/>
        </w:tabs>
        <w:ind w:left="360" w:hanging="360"/>
      </w:pPr>
      <w:rPr>
        <w:rFonts w:ascii="Arial" w:hAnsi="Arial" w:hint="default"/>
      </w:rPr>
    </w:lvl>
    <w:lvl w:ilvl="1" w:tplc="FFFFFFFF" w:tentative="1">
      <w:start w:val="1"/>
      <w:numFmt w:val="bullet"/>
      <w:lvlText w:val="o"/>
      <w:lvlJc w:val="left"/>
      <w:pPr>
        <w:tabs>
          <w:tab w:val="num" w:pos="1788"/>
        </w:tabs>
        <w:ind w:left="1788" w:hanging="360"/>
      </w:pPr>
      <w:rPr>
        <w:rFonts w:ascii="Courier New" w:hAnsi="Courier New" w:cs="Courier New" w:hint="default"/>
      </w:rPr>
    </w:lvl>
    <w:lvl w:ilvl="2" w:tplc="FFFFFFFF" w:tentative="1">
      <w:start w:val="1"/>
      <w:numFmt w:val="bullet"/>
      <w:lvlText w:val=""/>
      <w:lvlJc w:val="left"/>
      <w:pPr>
        <w:tabs>
          <w:tab w:val="num" w:pos="2508"/>
        </w:tabs>
        <w:ind w:left="2508" w:hanging="360"/>
      </w:pPr>
      <w:rPr>
        <w:rFonts w:ascii="Wingdings" w:hAnsi="Wingdings" w:hint="default"/>
      </w:rPr>
    </w:lvl>
    <w:lvl w:ilvl="3" w:tplc="FFFFFFFF" w:tentative="1">
      <w:start w:val="1"/>
      <w:numFmt w:val="bullet"/>
      <w:lvlText w:val=""/>
      <w:lvlJc w:val="left"/>
      <w:pPr>
        <w:tabs>
          <w:tab w:val="num" w:pos="3228"/>
        </w:tabs>
        <w:ind w:left="3228" w:hanging="360"/>
      </w:pPr>
      <w:rPr>
        <w:rFonts w:ascii="Symbol" w:hAnsi="Symbol" w:hint="default"/>
      </w:rPr>
    </w:lvl>
    <w:lvl w:ilvl="4" w:tplc="FFFFFFFF" w:tentative="1">
      <w:start w:val="1"/>
      <w:numFmt w:val="bullet"/>
      <w:lvlText w:val="o"/>
      <w:lvlJc w:val="left"/>
      <w:pPr>
        <w:tabs>
          <w:tab w:val="num" w:pos="3948"/>
        </w:tabs>
        <w:ind w:left="3948" w:hanging="360"/>
      </w:pPr>
      <w:rPr>
        <w:rFonts w:ascii="Courier New" w:hAnsi="Courier New" w:cs="Courier New" w:hint="default"/>
      </w:rPr>
    </w:lvl>
    <w:lvl w:ilvl="5" w:tplc="FFFFFFFF" w:tentative="1">
      <w:start w:val="1"/>
      <w:numFmt w:val="bullet"/>
      <w:lvlText w:val=""/>
      <w:lvlJc w:val="left"/>
      <w:pPr>
        <w:tabs>
          <w:tab w:val="num" w:pos="4668"/>
        </w:tabs>
        <w:ind w:left="4668" w:hanging="360"/>
      </w:pPr>
      <w:rPr>
        <w:rFonts w:ascii="Wingdings" w:hAnsi="Wingdings" w:hint="default"/>
      </w:rPr>
    </w:lvl>
    <w:lvl w:ilvl="6" w:tplc="FFFFFFFF" w:tentative="1">
      <w:start w:val="1"/>
      <w:numFmt w:val="bullet"/>
      <w:lvlText w:val=""/>
      <w:lvlJc w:val="left"/>
      <w:pPr>
        <w:tabs>
          <w:tab w:val="num" w:pos="5388"/>
        </w:tabs>
        <w:ind w:left="5388" w:hanging="360"/>
      </w:pPr>
      <w:rPr>
        <w:rFonts w:ascii="Symbol" w:hAnsi="Symbol" w:hint="default"/>
      </w:rPr>
    </w:lvl>
    <w:lvl w:ilvl="7" w:tplc="FFFFFFFF" w:tentative="1">
      <w:start w:val="1"/>
      <w:numFmt w:val="bullet"/>
      <w:lvlText w:val="o"/>
      <w:lvlJc w:val="left"/>
      <w:pPr>
        <w:tabs>
          <w:tab w:val="num" w:pos="6108"/>
        </w:tabs>
        <w:ind w:left="6108" w:hanging="360"/>
      </w:pPr>
      <w:rPr>
        <w:rFonts w:ascii="Courier New" w:hAnsi="Courier New" w:cs="Courier New" w:hint="default"/>
      </w:rPr>
    </w:lvl>
    <w:lvl w:ilvl="8" w:tplc="FFFFFFFF" w:tentative="1">
      <w:start w:val="1"/>
      <w:numFmt w:val="bullet"/>
      <w:lvlText w:val=""/>
      <w:lvlJc w:val="left"/>
      <w:pPr>
        <w:tabs>
          <w:tab w:val="num" w:pos="6828"/>
        </w:tabs>
        <w:ind w:left="6828" w:hanging="360"/>
      </w:pPr>
      <w:rPr>
        <w:rFonts w:ascii="Wingdings" w:hAnsi="Wingdings" w:hint="default"/>
      </w:rPr>
    </w:lvl>
  </w:abstractNum>
  <w:abstractNum w:abstractNumId="37">
    <w:nsid w:val="4BB93F7B"/>
    <w:multiLevelType w:val="hybridMultilevel"/>
    <w:tmpl w:val="2C0AF5CE"/>
    <w:lvl w:ilvl="0" w:tplc="94DE6CEE">
      <w:start w:val="1"/>
      <w:numFmt w:val="bullet"/>
      <w:lvlText w:val="-"/>
      <w:lvlJc w:val="left"/>
      <w:pPr>
        <w:tabs>
          <w:tab w:val="num" w:pos="1069"/>
        </w:tabs>
        <w:ind w:left="1069" w:hanging="360"/>
      </w:pPr>
      <w:rPr>
        <w:rFonts w:ascii="Arial" w:hAnsi="Arial"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tentative="1">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38">
    <w:nsid w:val="4E8C1835"/>
    <w:multiLevelType w:val="hybridMultilevel"/>
    <w:tmpl w:val="9508F2A6"/>
    <w:lvl w:ilvl="0" w:tplc="7360CAFA">
      <w:start w:val="2"/>
      <w:numFmt w:val="lowerLetter"/>
      <w:lvlText w:val="%1)"/>
      <w:lvlJc w:val="left"/>
      <w:pPr>
        <w:tabs>
          <w:tab w:val="num" w:pos="1770"/>
        </w:tabs>
        <w:ind w:left="1770" w:hanging="360"/>
      </w:pPr>
      <w:rPr>
        <w:rFonts w:hint="default"/>
      </w:rPr>
    </w:lvl>
    <w:lvl w:ilvl="1" w:tplc="08070019" w:tentative="1">
      <w:start w:val="1"/>
      <w:numFmt w:val="lowerLetter"/>
      <w:lvlText w:val="%2."/>
      <w:lvlJc w:val="left"/>
      <w:pPr>
        <w:tabs>
          <w:tab w:val="num" w:pos="2490"/>
        </w:tabs>
        <w:ind w:left="2490" w:hanging="360"/>
      </w:pPr>
    </w:lvl>
    <w:lvl w:ilvl="2" w:tplc="0807001B" w:tentative="1">
      <w:start w:val="1"/>
      <w:numFmt w:val="lowerRoman"/>
      <w:lvlText w:val="%3."/>
      <w:lvlJc w:val="right"/>
      <w:pPr>
        <w:tabs>
          <w:tab w:val="num" w:pos="3210"/>
        </w:tabs>
        <w:ind w:left="3210" w:hanging="180"/>
      </w:pPr>
    </w:lvl>
    <w:lvl w:ilvl="3" w:tplc="0807000F" w:tentative="1">
      <w:start w:val="1"/>
      <w:numFmt w:val="decimal"/>
      <w:lvlText w:val="%4."/>
      <w:lvlJc w:val="left"/>
      <w:pPr>
        <w:tabs>
          <w:tab w:val="num" w:pos="3930"/>
        </w:tabs>
        <w:ind w:left="3930" w:hanging="360"/>
      </w:pPr>
    </w:lvl>
    <w:lvl w:ilvl="4" w:tplc="08070019" w:tentative="1">
      <w:start w:val="1"/>
      <w:numFmt w:val="lowerLetter"/>
      <w:lvlText w:val="%5."/>
      <w:lvlJc w:val="left"/>
      <w:pPr>
        <w:tabs>
          <w:tab w:val="num" w:pos="4650"/>
        </w:tabs>
        <w:ind w:left="4650" w:hanging="360"/>
      </w:pPr>
    </w:lvl>
    <w:lvl w:ilvl="5" w:tplc="0807001B" w:tentative="1">
      <w:start w:val="1"/>
      <w:numFmt w:val="lowerRoman"/>
      <w:lvlText w:val="%6."/>
      <w:lvlJc w:val="right"/>
      <w:pPr>
        <w:tabs>
          <w:tab w:val="num" w:pos="5370"/>
        </w:tabs>
        <w:ind w:left="5370" w:hanging="180"/>
      </w:pPr>
    </w:lvl>
    <w:lvl w:ilvl="6" w:tplc="0807000F" w:tentative="1">
      <w:start w:val="1"/>
      <w:numFmt w:val="decimal"/>
      <w:lvlText w:val="%7."/>
      <w:lvlJc w:val="left"/>
      <w:pPr>
        <w:tabs>
          <w:tab w:val="num" w:pos="6090"/>
        </w:tabs>
        <w:ind w:left="6090" w:hanging="360"/>
      </w:pPr>
    </w:lvl>
    <w:lvl w:ilvl="7" w:tplc="08070019" w:tentative="1">
      <w:start w:val="1"/>
      <w:numFmt w:val="lowerLetter"/>
      <w:lvlText w:val="%8."/>
      <w:lvlJc w:val="left"/>
      <w:pPr>
        <w:tabs>
          <w:tab w:val="num" w:pos="6810"/>
        </w:tabs>
        <w:ind w:left="6810" w:hanging="360"/>
      </w:pPr>
    </w:lvl>
    <w:lvl w:ilvl="8" w:tplc="0807001B" w:tentative="1">
      <w:start w:val="1"/>
      <w:numFmt w:val="lowerRoman"/>
      <w:lvlText w:val="%9."/>
      <w:lvlJc w:val="right"/>
      <w:pPr>
        <w:tabs>
          <w:tab w:val="num" w:pos="7530"/>
        </w:tabs>
        <w:ind w:left="7530" w:hanging="180"/>
      </w:pPr>
    </w:lvl>
  </w:abstractNum>
  <w:abstractNum w:abstractNumId="39">
    <w:nsid w:val="50662B12"/>
    <w:multiLevelType w:val="hybridMultilevel"/>
    <w:tmpl w:val="13586F8A"/>
    <w:lvl w:ilvl="0" w:tplc="94DE6CEE">
      <w:start w:val="1"/>
      <w:numFmt w:val="bullet"/>
      <w:lvlText w:val="-"/>
      <w:lvlJc w:val="left"/>
      <w:pPr>
        <w:tabs>
          <w:tab w:val="num" w:pos="1395"/>
        </w:tabs>
        <w:ind w:left="1395" w:hanging="360"/>
      </w:pPr>
      <w:rPr>
        <w:rFonts w:ascii="Arial" w:hAnsi="Arial" w:hint="default"/>
      </w:rPr>
    </w:lvl>
    <w:lvl w:ilvl="1" w:tplc="08070003" w:tentative="1">
      <w:start w:val="1"/>
      <w:numFmt w:val="bullet"/>
      <w:lvlText w:val="o"/>
      <w:lvlJc w:val="left"/>
      <w:pPr>
        <w:tabs>
          <w:tab w:val="num" w:pos="2115"/>
        </w:tabs>
        <w:ind w:left="2115" w:hanging="360"/>
      </w:pPr>
      <w:rPr>
        <w:rFonts w:ascii="Courier New" w:hAnsi="Courier New" w:cs="Courier New" w:hint="default"/>
      </w:rPr>
    </w:lvl>
    <w:lvl w:ilvl="2" w:tplc="08070005" w:tentative="1">
      <w:start w:val="1"/>
      <w:numFmt w:val="bullet"/>
      <w:lvlText w:val=""/>
      <w:lvlJc w:val="left"/>
      <w:pPr>
        <w:tabs>
          <w:tab w:val="num" w:pos="2835"/>
        </w:tabs>
        <w:ind w:left="2835" w:hanging="360"/>
      </w:pPr>
      <w:rPr>
        <w:rFonts w:ascii="Wingdings" w:hAnsi="Wingdings" w:hint="default"/>
      </w:rPr>
    </w:lvl>
    <w:lvl w:ilvl="3" w:tplc="08070001" w:tentative="1">
      <w:start w:val="1"/>
      <w:numFmt w:val="bullet"/>
      <w:lvlText w:val=""/>
      <w:lvlJc w:val="left"/>
      <w:pPr>
        <w:tabs>
          <w:tab w:val="num" w:pos="3555"/>
        </w:tabs>
        <w:ind w:left="3555" w:hanging="360"/>
      </w:pPr>
      <w:rPr>
        <w:rFonts w:ascii="Symbol" w:hAnsi="Symbol" w:hint="default"/>
      </w:rPr>
    </w:lvl>
    <w:lvl w:ilvl="4" w:tplc="08070003" w:tentative="1">
      <w:start w:val="1"/>
      <w:numFmt w:val="bullet"/>
      <w:lvlText w:val="o"/>
      <w:lvlJc w:val="left"/>
      <w:pPr>
        <w:tabs>
          <w:tab w:val="num" w:pos="4275"/>
        </w:tabs>
        <w:ind w:left="4275" w:hanging="360"/>
      </w:pPr>
      <w:rPr>
        <w:rFonts w:ascii="Courier New" w:hAnsi="Courier New" w:cs="Courier New" w:hint="default"/>
      </w:rPr>
    </w:lvl>
    <w:lvl w:ilvl="5" w:tplc="08070005" w:tentative="1">
      <w:start w:val="1"/>
      <w:numFmt w:val="bullet"/>
      <w:lvlText w:val=""/>
      <w:lvlJc w:val="left"/>
      <w:pPr>
        <w:tabs>
          <w:tab w:val="num" w:pos="4995"/>
        </w:tabs>
        <w:ind w:left="4995" w:hanging="360"/>
      </w:pPr>
      <w:rPr>
        <w:rFonts w:ascii="Wingdings" w:hAnsi="Wingdings" w:hint="default"/>
      </w:rPr>
    </w:lvl>
    <w:lvl w:ilvl="6" w:tplc="08070001" w:tentative="1">
      <w:start w:val="1"/>
      <w:numFmt w:val="bullet"/>
      <w:lvlText w:val=""/>
      <w:lvlJc w:val="left"/>
      <w:pPr>
        <w:tabs>
          <w:tab w:val="num" w:pos="5715"/>
        </w:tabs>
        <w:ind w:left="5715" w:hanging="360"/>
      </w:pPr>
      <w:rPr>
        <w:rFonts w:ascii="Symbol" w:hAnsi="Symbol" w:hint="default"/>
      </w:rPr>
    </w:lvl>
    <w:lvl w:ilvl="7" w:tplc="08070003" w:tentative="1">
      <w:start w:val="1"/>
      <w:numFmt w:val="bullet"/>
      <w:lvlText w:val="o"/>
      <w:lvlJc w:val="left"/>
      <w:pPr>
        <w:tabs>
          <w:tab w:val="num" w:pos="6435"/>
        </w:tabs>
        <w:ind w:left="6435" w:hanging="360"/>
      </w:pPr>
      <w:rPr>
        <w:rFonts w:ascii="Courier New" w:hAnsi="Courier New" w:cs="Courier New" w:hint="default"/>
      </w:rPr>
    </w:lvl>
    <w:lvl w:ilvl="8" w:tplc="08070005" w:tentative="1">
      <w:start w:val="1"/>
      <w:numFmt w:val="bullet"/>
      <w:lvlText w:val=""/>
      <w:lvlJc w:val="left"/>
      <w:pPr>
        <w:tabs>
          <w:tab w:val="num" w:pos="7155"/>
        </w:tabs>
        <w:ind w:left="7155" w:hanging="360"/>
      </w:pPr>
      <w:rPr>
        <w:rFonts w:ascii="Wingdings" w:hAnsi="Wingdings" w:hint="default"/>
      </w:rPr>
    </w:lvl>
  </w:abstractNum>
  <w:abstractNum w:abstractNumId="40">
    <w:nsid w:val="53A77ADE"/>
    <w:multiLevelType w:val="hybridMultilevel"/>
    <w:tmpl w:val="EC0651FC"/>
    <w:lvl w:ilvl="0" w:tplc="08070015">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1">
    <w:nsid w:val="54DC527D"/>
    <w:multiLevelType w:val="hybridMultilevel"/>
    <w:tmpl w:val="7C9A9004"/>
    <w:lvl w:ilvl="0" w:tplc="08070017">
      <w:start w:val="1"/>
      <w:numFmt w:val="lowerLetter"/>
      <w:lvlText w:val="%1)"/>
      <w:lvlJc w:val="left"/>
      <w:pPr>
        <w:tabs>
          <w:tab w:val="num" w:pos="1069"/>
        </w:tabs>
        <w:ind w:left="1069" w:hanging="360"/>
      </w:pPr>
      <w:rPr>
        <w:rFonts w:hint="default"/>
      </w:rPr>
    </w:lvl>
    <w:lvl w:ilvl="1" w:tplc="08070003" w:tentative="1">
      <w:start w:val="1"/>
      <w:numFmt w:val="bullet"/>
      <w:lvlText w:val="o"/>
      <w:lvlJc w:val="left"/>
      <w:pPr>
        <w:tabs>
          <w:tab w:val="num" w:pos="1789"/>
        </w:tabs>
        <w:ind w:left="1789" w:hanging="360"/>
      </w:pPr>
      <w:rPr>
        <w:rFonts w:ascii="Courier New" w:hAnsi="Courier New" w:cs="Courier New" w:hint="default"/>
      </w:rPr>
    </w:lvl>
    <w:lvl w:ilvl="2" w:tplc="08070005" w:tentative="1">
      <w:start w:val="1"/>
      <w:numFmt w:val="bullet"/>
      <w:lvlText w:val=""/>
      <w:lvlJc w:val="left"/>
      <w:pPr>
        <w:tabs>
          <w:tab w:val="num" w:pos="2509"/>
        </w:tabs>
        <w:ind w:left="2509" w:hanging="360"/>
      </w:pPr>
      <w:rPr>
        <w:rFonts w:ascii="Wingdings" w:hAnsi="Wingdings" w:hint="default"/>
      </w:rPr>
    </w:lvl>
    <w:lvl w:ilvl="3" w:tplc="08070001" w:tentative="1">
      <w:start w:val="1"/>
      <w:numFmt w:val="bullet"/>
      <w:lvlText w:val=""/>
      <w:lvlJc w:val="left"/>
      <w:pPr>
        <w:tabs>
          <w:tab w:val="num" w:pos="3229"/>
        </w:tabs>
        <w:ind w:left="3229" w:hanging="360"/>
      </w:pPr>
      <w:rPr>
        <w:rFonts w:ascii="Symbol" w:hAnsi="Symbol" w:hint="default"/>
      </w:rPr>
    </w:lvl>
    <w:lvl w:ilvl="4" w:tplc="08070003" w:tentative="1">
      <w:start w:val="1"/>
      <w:numFmt w:val="bullet"/>
      <w:lvlText w:val="o"/>
      <w:lvlJc w:val="left"/>
      <w:pPr>
        <w:tabs>
          <w:tab w:val="num" w:pos="3949"/>
        </w:tabs>
        <w:ind w:left="3949" w:hanging="360"/>
      </w:pPr>
      <w:rPr>
        <w:rFonts w:ascii="Courier New" w:hAnsi="Courier New" w:cs="Courier New" w:hint="default"/>
      </w:rPr>
    </w:lvl>
    <w:lvl w:ilvl="5" w:tplc="08070005" w:tentative="1">
      <w:start w:val="1"/>
      <w:numFmt w:val="bullet"/>
      <w:lvlText w:val=""/>
      <w:lvlJc w:val="left"/>
      <w:pPr>
        <w:tabs>
          <w:tab w:val="num" w:pos="4669"/>
        </w:tabs>
        <w:ind w:left="4669" w:hanging="360"/>
      </w:pPr>
      <w:rPr>
        <w:rFonts w:ascii="Wingdings" w:hAnsi="Wingdings" w:hint="default"/>
      </w:rPr>
    </w:lvl>
    <w:lvl w:ilvl="6" w:tplc="08070001" w:tentative="1">
      <w:start w:val="1"/>
      <w:numFmt w:val="bullet"/>
      <w:lvlText w:val=""/>
      <w:lvlJc w:val="left"/>
      <w:pPr>
        <w:tabs>
          <w:tab w:val="num" w:pos="5389"/>
        </w:tabs>
        <w:ind w:left="5389" w:hanging="360"/>
      </w:pPr>
      <w:rPr>
        <w:rFonts w:ascii="Symbol" w:hAnsi="Symbol" w:hint="default"/>
      </w:rPr>
    </w:lvl>
    <w:lvl w:ilvl="7" w:tplc="08070003" w:tentative="1">
      <w:start w:val="1"/>
      <w:numFmt w:val="bullet"/>
      <w:lvlText w:val="o"/>
      <w:lvlJc w:val="left"/>
      <w:pPr>
        <w:tabs>
          <w:tab w:val="num" w:pos="6109"/>
        </w:tabs>
        <w:ind w:left="6109" w:hanging="360"/>
      </w:pPr>
      <w:rPr>
        <w:rFonts w:ascii="Courier New" w:hAnsi="Courier New" w:cs="Courier New" w:hint="default"/>
      </w:rPr>
    </w:lvl>
    <w:lvl w:ilvl="8" w:tplc="08070005" w:tentative="1">
      <w:start w:val="1"/>
      <w:numFmt w:val="bullet"/>
      <w:lvlText w:val=""/>
      <w:lvlJc w:val="left"/>
      <w:pPr>
        <w:tabs>
          <w:tab w:val="num" w:pos="6829"/>
        </w:tabs>
        <w:ind w:left="6829" w:hanging="360"/>
      </w:pPr>
      <w:rPr>
        <w:rFonts w:ascii="Wingdings" w:hAnsi="Wingdings" w:hint="default"/>
      </w:rPr>
    </w:lvl>
  </w:abstractNum>
  <w:abstractNum w:abstractNumId="42">
    <w:nsid w:val="579376A3"/>
    <w:multiLevelType w:val="hybridMultilevel"/>
    <w:tmpl w:val="4FA84B46"/>
    <w:lvl w:ilvl="0" w:tplc="661A8EBC">
      <w:start w:val="1"/>
      <w:numFmt w:val="decimal"/>
      <w:lvlText w:val="4.%1"/>
      <w:lvlJc w:val="left"/>
      <w:pPr>
        <w:tabs>
          <w:tab w:val="num" w:pos="675"/>
        </w:tabs>
        <w:ind w:left="675" w:hanging="675"/>
      </w:pPr>
      <w:rPr>
        <w:rFonts w:ascii="Arial" w:hAnsi="Arial" w:hint="default"/>
        <w:sz w:val="20"/>
        <w:szCs w:val="20"/>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3">
    <w:nsid w:val="597F37E7"/>
    <w:multiLevelType w:val="hybridMultilevel"/>
    <w:tmpl w:val="C226AE8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4">
    <w:nsid w:val="5A135449"/>
    <w:multiLevelType w:val="hybridMultilevel"/>
    <w:tmpl w:val="5EAA11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5">
    <w:nsid w:val="5B436A45"/>
    <w:multiLevelType w:val="multilevel"/>
    <w:tmpl w:val="E530FDB2"/>
    <w:lvl w:ilvl="0">
      <w:start w:val="6"/>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46">
    <w:nsid w:val="616A7046"/>
    <w:multiLevelType w:val="hybridMultilevel"/>
    <w:tmpl w:val="9760D3B6"/>
    <w:lvl w:ilvl="0" w:tplc="FFFFFFF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47">
    <w:nsid w:val="66824873"/>
    <w:multiLevelType w:val="multilevel"/>
    <w:tmpl w:val="7638D5B8"/>
    <w:lvl w:ilvl="0">
      <w:start w:val="1"/>
      <w:numFmt w:val="decimal"/>
      <w:pStyle w:val="berschrift2"/>
      <w:lvlText w:val="%1."/>
      <w:lvlJc w:val="left"/>
      <w:pPr>
        <w:tabs>
          <w:tab w:val="num" w:pos="705"/>
        </w:tabs>
        <w:ind w:left="705" w:hanging="705"/>
      </w:pPr>
      <w:rPr>
        <w:rFonts w:hint="default"/>
      </w:rPr>
    </w:lvl>
    <w:lvl w:ilvl="1">
      <w:start w:val="1"/>
      <w:numFmt w:val="decimal"/>
      <w:pStyle w:val="berschrift3"/>
      <w:lvlText w:val="%1.%2"/>
      <w:lvlJc w:val="left"/>
      <w:pPr>
        <w:tabs>
          <w:tab w:val="num" w:pos="705"/>
        </w:tabs>
        <w:ind w:left="705" w:hanging="705"/>
      </w:pPr>
      <w:rPr>
        <w:rFonts w:hint="default"/>
      </w:rPr>
    </w:lvl>
    <w:lvl w:ilvl="2">
      <w:start w:val="1"/>
      <w:numFmt w:val="decimal"/>
      <w:pStyle w:val="berschrift4"/>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sz w:val="20"/>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6A520E0A"/>
    <w:multiLevelType w:val="hybridMultilevel"/>
    <w:tmpl w:val="3DB00FBE"/>
    <w:lvl w:ilvl="0" w:tplc="1CEA9A34">
      <w:start w:val="1"/>
      <w:numFmt w:val="lowerLetter"/>
      <w:lvlText w:val="%1)"/>
      <w:lvlJc w:val="left"/>
      <w:pPr>
        <w:tabs>
          <w:tab w:val="num" w:pos="1415"/>
        </w:tabs>
        <w:ind w:left="1415" w:hanging="735"/>
      </w:pPr>
      <w:rPr>
        <w:rFonts w:hint="default"/>
      </w:rPr>
    </w:lvl>
    <w:lvl w:ilvl="1" w:tplc="08070019" w:tentative="1">
      <w:start w:val="1"/>
      <w:numFmt w:val="lowerLetter"/>
      <w:lvlText w:val="%2."/>
      <w:lvlJc w:val="left"/>
      <w:pPr>
        <w:tabs>
          <w:tab w:val="num" w:pos="1760"/>
        </w:tabs>
        <w:ind w:left="1760" w:hanging="360"/>
      </w:pPr>
    </w:lvl>
    <w:lvl w:ilvl="2" w:tplc="0807001B" w:tentative="1">
      <w:start w:val="1"/>
      <w:numFmt w:val="lowerRoman"/>
      <w:lvlText w:val="%3."/>
      <w:lvlJc w:val="right"/>
      <w:pPr>
        <w:tabs>
          <w:tab w:val="num" w:pos="2480"/>
        </w:tabs>
        <w:ind w:left="2480" w:hanging="180"/>
      </w:pPr>
    </w:lvl>
    <w:lvl w:ilvl="3" w:tplc="0807000F" w:tentative="1">
      <w:start w:val="1"/>
      <w:numFmt w:val="decimal"/>
      <w:lvlText w:val="%4."/>
      <w:lvlJc w:val="left"/>
      <w:pPr>
        <w:tabs>
          <w:tab w:val="num" w:pos="3200"/>
        </w:tabs>
        <w:ind w:left="3200" w:hanging="360"/>
      </w:pPr>
    </w:lvl>
    <w:lvl w:ilvl="4" w:tplc="08070019" w:tentative="1">
      <w:start w:val="1"/>
      <w:numFmt w:val="lowerLetter"/>
      <w:lvlText w:val="%5."/>
      <w:lvlJc w:val="left"/>
      <w:pPr>
        <w:tabs>
          <w:tab w:val="num" w:pos="3920"/>
        </w:tabs>
        <w:ind w:left="3920" w:hanging="360"/>
      </w:pPr>
    </w:lvl>
    <w:lvl w:ilvl="5" w:tplc="0807001B" w:tentative="1">
      <w:start w:val="1"/>
      <w:numFmt w:val="lowerRoman"/>
      <w:lvlText w:val="%6."/>
      <w:lvlJc w:val="right"/>
      <w:pPr>
        <w:tabs>
          <w:tab w:val="num" w:pos="4640"/>
        </w:tabs>
        <w:ind w:left="4640" w:hanging="180"/>
      </w:pPr>
    </w:lvl>
    <w:lvl w:ilvl="6" w:tplc="0807000F" w:tentative="1">
      <w:start w:val="1"/>
      <w:numFmt w:val="decimal"/>
      <w:lvlText w:val="%7."/>
      <w:lvlJc w:val="left"/>
      <w:pPr>
        <w:tabs>
          <w:tab w:val="num" w:pos="5360"/>
        </w:tabs>
        <w:ind w:left="5360" w:hanging="360"/>
      </w:pPr>
    </w:lvl>
    <w:lvl w:ilvl="7" w:tplc="08070019" w:tentative="1">
      <w:start w:val="1"/>
      <w:numFmt w:val="lowerLetter"/>
      <w:lvlText w:val="%8."/>
      <w:lvlJc w:val="left"/>
      <w:pPr>
        <w:tabs>
          <w:tab w:val="num" w:pos="6080"/>
        </w:tabs>
        <w:ind w:left="6080" w:hanging="360"/>
      </w:pPr>
    </w:lvl>
    <w:lvl w:ilvl="8" w:tplc="0807001B" w:tentative="1">
      <w:start w:val="1"/>
      <w:numFmt w:val="lowerRoman"/>
      <w:lvlText w:val="%9."/>
      <w:lvlJc w:val="right"/>
      <w:pPr>
        <w:tabs>
          <w:tab w:val="num" w:pos="6800"/>
        </w:tabs>
        <w:ind w:left="6800" w:hanging="180"/>
      </w:pPr>
    </w:lvl>
  </w:abstractNum>
  <w:abstractNum w:abstractNumId="49">
    <w:nsid w:val="73F83D55"/>
    <w:multiLevelType w:val="multilevel"/>
    <w:tmpl w:val="3A1CBC9A"/>
    <w:lvl w:ilvl="0">
      <w:start w:val="4"/>
      <w:numFmt w:val="decimal"/>
      <w:lvlText w:val="%1"/>
      <w:lvlJc w:val="left"/>
      <w:pPr>
        <w:tabs>
          <w:tab w:val="num" w:pos="675"/>
        </w:tabs>
        <w:ind w:left="675" w:hanging="675"/>
      </w:pPr>
    </w:lvl>
    <w:lvl w:ilvl="1">
      <w:start w:val="4"/>
      <w:numFmt w:val="decimal"/>
      <w:lvlText w:val="%1.%2"/>
      <w:lvlJc w:val="left"/>
      <w:pPr>
        <w:tabs>
          <w:tab w:val="num" w:pos="675"/>
        </w:tabs>
        <w:ind w:left="675" w:hanging="675"/>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0">
    <w:nsid w:val="755B6E39"/>
    <w:multiLevelType w:val="multilevel"/>
    <w:tmpl w:val="946ED948"/>
    <w:lvl w:ilvl="0">
      <w:start w:val="11"/>
      <w:numFmt w:val="decimal"/>
      <w:lvlText w:val="%1"/>
      <w:lvlJc w:val="left"/>
      <w:pPr>
        <w:tabs>
          <w:tab w:val="num" w:pos="705"/>
        </w:tabs>
        <w:ind w:left="705" w:hanging="705"/>
      </w:pPr>
      <w:rPr>
        <w:rFonts w:hint="default"/>
      </w:rPr>
    </w:lvl>
    <w:lvl w:ilvl="1">
      <w:start w:val="1"/>
      <w:numFmt w:val="decimal"/>
      <w:lvlText w:val="%1.%2"/>
      <w:lvlJc w:val="left"/>
      <w:pPr>
        <w:tabs>
          <w:tab w:val="num" w:pos="1410"/>
        </w:tabs>
        <w:ind w:left="1410" w:hanging="70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440"/>
        </w:tabs>
        <w:ind w:left="7440" w:hanging="1800"/>
      </w:pPr>
      <w:rPr>
        <w:rFonts w:hint="default"/>
      </w:rPr>
    </w:lvl>
  </w:abstractNum>
  <w:abstractNum w:abstractNumId="51">
    <w:nsid w:val="75DE2584"/>
    <w:multiLevelType w:val="hybridMultilevel"/>
    <w:tmpl w:val="17C4F838"/>
    <w:lvl w:ilvl="0" w:tplc="7CD689EE">
      <w:start w:val="1"/>
      <w:numFmt w:val="lowerLetter"/>
      <w:lvlText w:val="%1)"/>
      <w:lvlJc w:val="left"/>
      <w:pPr>
        <w:tabs>
          <w:tab w:val="num" w:pos="1770"/>
        </w:tabs>
        <w:ind w:left="1770" w:hanging="360"/>
      </w:pPr>
      <w:rPr>
        <w:rFonts w:hint="default"/>
      </w:rPr>
    </w:lvl>
    <w:lvl w:ilvl="1" w:tplc="08070019" w:tentative="1">
      <w:start w:val="1"/>
      <w:numFmt w:val="lowerLetter"/>
      <w:lvlText w:val="%2."/>
      <w:lvlJc w:val="left"/>
      <w:pPr>
        <w:tabs>
          <w:tab w:val="num" w:pos="2490"/>
        </w:tabs>
        <w:ind w:left="2490" w:hanging="360"/>
      </w:pPr>
    </w:lvl>
    <w:lvl w:ilvl="2" w:tplc="0807001B" w:tentative="1">
      <w:start w:val="1"/>
      <w:numFmt w:val="lowerRoman"/>
      <w:lvlText w:val="%3."/>
      <w:lvlJc w:val="right"/>
      <w:pPr>
        <w:tabs>
          <w:tab w:val="num" w:pos="3210"/>
        </w:tabs>
        <w:ind w:left="3210" w:hanging="180"/>
      </w:pPr>
    </w:lvl>
    <w:lvl w:ilvl="3" w:tplc="0807000F" w:tentative="1">
      <w:start w:val="1"/>
      <w:numFmt w:val="decimal"/>
      <w:lvlText w:val="%4."/>
      <w:lvlJc w:val="left"/>
      <w:pPr>
        <w:tabs>
          <w:tab w:val="num" w:pos="3930"/>
        </w:tabs>
        <w:ind w:left="3930" w:hanging="360"/>
      </w:pPr>
    </w:lvl>
    <w:lvl w:ilvl="4" w:tplc="08070019" w:tentative="1">
      <w:start w:val="1"/>
      <w:numFmt w:val="lowerLetter"/>
      <w:lvlText w:val="%5."/>
      <w:lvlJc w:val="left"/>
      <w:pPr>
        <w:tabs>
          <w:tab w:val="num" w:pos="4650"/>
        </w:tabs>
        <w:ind w:left="4650" w:hanging="360"/>
      </w:pPr>
    </w:lvl>
    <w:lvl w:ilvl="5" w:tplc="0807001B" w:tentative="1">
      <w:start w:val="1"/>
      <w:numFmt w:val="lowerRoman"/>
      <w:lvlText w:val="%6."/>
      <w:lvlJc w:val="right"/>
      <w:pPr>
        <w:tabs>
          <w:tab w:val="num" w:pos="5370"/>
        </w:tabs>
        <w:ind w:left="5370" w:hanging="180"/>
      </w:pPr>
    </w:lvl>
    <w:lvl w:ilvl="6" w:tplc="0807000F" w:tentative="1">
      <w:start w:val="1"/>
      <w:numFmt w:val="decimal"/>
      <w:lvlText w:val="%7."/>
      <w:lvlJc w:val="left"/>
      <w:pPr>
        <w:tabs>
          <w:tab w:val="num" w:pos="6090"/>
        </w:tabs>
        <w:ind w:left="6090" w:hanging="360"/>
      </w:pPr>
    </w:lvl>
    <w:lvl w:ilvl="7" w:tplc="08070019" w:tentative="1">
      <w:start w:val="1"/>
      <w:numFmt w:val="lowerLetter"/>
      <w:lvlText w:val="%8."/>
      <w:lvlJc w:val="left"/>
      <w:pPr>
        <w:tabs>
          <w:tab w:val="num" w:pos="6810"/>
        </w:tabs>
        <w:ind w:left="6810" w:hanging="360"/>
      </w:pPr>
    </w:lvl>
    <w:lvl w:ilvl="8" w:tplc="0807001B" w:tentative="1">
      <w:start w:val="1"/>
      <w:numFmt w:val="lowerRoman"/>
      <w:lvlText w:val="%9."/>
      <w:lvlJc w:val="right"/>
      <w:pPr>
        <w:tabs>
          <w:tab w:val="num" w:pos="7530"/>
        </w:tabs>
        <w:ind w:left="7530" w:hanging="180"/>
      </w:pPr>
    </w:lvl>
  </w:abstractNum>
  <w:abstractNum w:abstractNumId="52">
    <w:nsid w:val="77C92C10"/>
    <w:multiLevelType w:val="hybridMultilevel"/>
    <w:tmpl w:val="A0824AF8"/>
    <w:lvl w:ilvl="0" w:tplc="710402B8">
      <w:start w:val="1"/>
      <w:numFmt w:val="lowerRoman"/>
      <w:lvlText w:val="%1."/>
      <w:lvlJc w:val="left"/>
      <w:pPr>
        <w:ind w:left="2850" w:hanging="720"/>
      </w:pPr>
      <w:rPr>
        <w:rFonts w:hint="default"/>
      </w:rPr>
    </w:lvl>
    <w:lvl w:ilvl="1" w:tplc="08070019" w:tentative="1">
      <w:start w:val="1"/>
      <w:numFmt w:val="lowerLetter"/>
      <w:lvlText w:val="%2."/>
      <w:lvlJc w:val="left"/>
      <w:pPr>
        <w:ind w:left="3210" w:hanging="360"/>
      </w:pPr>
    </w:lvl>
    <w:lvl w:ilvl="2" w:tplc="0807001B" w:tentative="1">
      <w:start w:val="1"/>
      <w:numFmt w:val="lowerRoman"/>
      <w:lvlText w:val="%3."/>
      <w:lvlJc w:val="right"/>
      <w:pPr>
        <w:ind w:left="3930" w:hanging="180"/>
      </w:pPr>
    </w:lvl>
    <w:lvl w:ilvl="3" w:tplc="0807000F" w:tentative="1">
      <w:start w:val="1"/>
      <w:numFmt w:val="decimal"/>
      <w:lvlText w:val="%4."/>
      <w:lvlJc w:val="left"/>
      <w:pPr>
        <w:ind w:left="4650" w:hanging="360"/>
      </w:pPr>
    </w:lvl>
    <w:lvl w:ilvl="4" w:tplc="08070019" w:tentative="1">
      <w:start w:val="1"/>
      <w:numFmt w:val="lowerLetter"/>
      <w:lvlText w:val="%5."/>
      <w:lvlJc w:val="left"/>
      <w:pPr>
        <w:ind w:left="5370" w:hanging="360"/>
      </w:pPr>
    </w:lvl>
    <w:lvl w:ilvl="5" w:tplc="0807001B" w:tentative="1">
      <w:start w:val="1"/>
      <w:numFmt w:val="lowerRoman"/>
      <w:lvlText w:val="%6."/>
      <w:lvlJc w:val="right"/>
      <w:pPr>
        <w:ind w:left="6090" w:hanging="180"/>
      </w:pPr>
    </w:lvl>
    <w:lvl w:ilvl="6" w:tplc="0807000F" w:tentative="1">
      <w:start w:val="1"/>
      <w:numFmt w:val="decimal"/>
      <w:lvlText w:val="%7."/>
      <w:lvlJc w:val="left"/>
      <w:pPr>
        <w:ind w:left="6810" w:hanging="360"/>
      </w:pPr>
    </w:lvl>
    <w:lvl w:ilvl="7" w:tplc="08070019" w:tentative="1">
      <w:start w:val="1"/>
      <w:numFmt w:val="lowerLetter"/>
      <w:lvlText w:val="%8."/>
      <w:lvlJc w:val="left"/>
      <w:pPr>
        <w:ind w:left="7530" w:hanging="360"/>
      </w:pPr>
    </w:lvl>
    <w:lvl w:ilvl="8" w:tplc="0807001B" w:tentative="1">
      <w:start w:val="1"/>
      <w:numFmt w:val="lowerRoman"/>
      <w:lvlText w:val="%9."/>
      <w:lvlJc w:val="right"/>
      <w:pPr>
        <w:ind w:left="8250" w:hanging="180"/>
      </w:pPr>
    </w:lvl>
  </w:abstractNum>
  <w:abstractNum w:abstractNumId="53">
    <w:nsid w:val="7FE24543"/>
    <w:multiLevelType w:val="hybridMultilevel"/>
    <w:tmpl w:val="DA3E0836"/>
    <w:lvl w:ilvl="0" w:tplc="08070019">
      <w:start w:val="1"/>
      <w:numFmt w:val="lowerLetter"/>
      <w:lvlText w:val="%1."/>
      <w:lvlJc w:val="left"/>
      <w:pPr>
        <w:tabs>
          <w:tab w:val="num" w:pos="1440"/>
        </w:tabs>
        <w:ind w:left="1440" w:hanging="360"/>
      </w:pPr>
    </w:lvl>
    <w:lvl w:ilvl="1" w:tplc="08070019" w:tentative="1">
      <w:start w:val="1"/>
      <w:numFmt w:val="lowerLetter"/>
      <w:lvlText w:val="%2."/>
      <w:lvlJc w:val="left"/>
      <w:pPr>
        <w:tabs>
          <w:tab w:val="num" w:pos="2160"/>
        </w:tabs>
        <w:ind w:left="2160" w:hanging="360"/>
      </w:pPr>
    </w:lvl>
    <w:lvl w:ilvl="2" w:tplc="0807001B" w:tentative="1">
      <w:start w:val="1"/>
      <w:numFmt w:val="lowerRoman"/>
      <w:lvlText w:val="%3."/>
      <w:lvlJc w:val="right"/>
      <w:pPr>
        <w:tabs>
          <w:tab w:val="num" w:pos="2880"/>
        </w:tabs>
        <w:ind w:left="2880" w:hanging="180"/>
      </w:pPr>
    </w:lvl>
    <w:lvl w:ilvl="3" w:tplc="0807000F" w:tentative="1">
      <w:start w:val="1"/>
      <w:numFmt w:val="decimal"/>
      <w:lvlText w:val="%4."/>
      <w:lvlJc w:val="left"/>
      <w:pPr>
        <w:tabs>
          <w:tab w:val="num" w:pos="3600"/>
        </w:tabs>
        <w:ind w:left="3600" w:hanging="360"/>
      </w:pPr>
    </w:lvl>
    <w:lvl w:ilvl="4" w:tplc="08070019" w:tentative="1">
      <w:start w:val="1"/>
      <w:numFmt w:val="lowerLetter"/>
      <w:lvlText w:val="%5."/>
      <w:lvlJc w:val="left"/>
      <w:pPr>
        <w:tabs>
          <w:tab w:val="num" w:pos="4320"/>
        </w:tabs>
        <w:ind w:left="4320" w:hanging="360"/>
      </w:pPr>
    </w:lvl>
    <w:lvl w:ilvl="5" w:tplc="0807001B" w:tentative="1">
      <w:start w:val="1"/>
      <w:numFmt w:val="lowerRoman"/>
      <w:lvlText w:val="%6."/>
      <w:lvlJc w:val="right"/>
      <w:pPr>
        <w:tabs>
          <w:tab w:val="num" w:pos="5040"/>
        </w:tabs>
        <w:ind w:left="5040" w:hanging="180"/>
      </w:pPr>
    </w:lvl>
    <w:lvl w:ilvl="6" w:tplc="0807000F" w:tentative="1">
      <w:start w:val="1"/>
      <w:numFmt w:val="decimal"/>
      <w:lvlText w:val="%7."/>
      <w:lvlJc w:val="left"/>
      <w:pPr>
        <w:tabs>
          <w:tab w:val="num" w:pos="5760"/>
        </w:tabs>
        <w:ind w:left="5760" w:hanging="360"/>
      </w:pPr>
    </w:lvl>
    <w:lvl w:ilvl="7" w:tplc="08070019" w:tentative="1">
      <w:start w:val="1"/>
      <w:numFmt w:val="lowerLetter"/>
      <w:lvlText w:val="%8."/>
      <w:lvlJc w:val="left"/>
      <w:pPr>
        <w:tabs>
          <w:tab w:val="num" w:pos="6480"/>
        </w:tabs>
        <w:ind w:left="6480" w:hanging="360"/>
      </w:pPr>
    </w:lvl>
    <w:lvl w:ilvl="8" w:tplc="0807001B" w:tentative="1">
      <w:start w:val="1"/>
      <w:numFmt w:val="lowerRoman"/>
      <w:lvlText w:val="%9."/>
      <w:lvlJc w:val="right"/>
      <w:pPr>
        <w:tabs>
          <w:tab w:val="num" w:pos="7200"/>
        </w:tabs>
        <w:ind w:left="7200" w:hanging="180"/>
      </w:pPr>
    </w:lvl>
  </w:abstractNum>
  <w:num w:numId="1">
    <w:abstractNumId w:val="34"/>
  </w:num>
  <w:num w:numId="2">
    <w:abstractNumId w:val="5"/>
  </w:num>
  <w:num w:numId="3">
    <w:abstractNumId w:val="12"/>
  </w:num>
  <w:num w:numId="4">
    <w:abstractNumId w:val="8"/>
  </w:num>
  <w:num w:numId="5">
    <w:abstractNumId w:val="27"/>
  </w:num>
  <w:num w:numId="6">
    <w:abstractNumId w:val="35"/>
  </w:num>
  <w:num w:numId="7">
    <w:abstractNumId w:val="3"/>
  </w:num>
  <w:num w:numId="8">
    <w:abstractNumId w:val="45"/>
  </w:num>
  <w:num w:numId="9">
    <w:abstractNumId w:val="32"/>
  </w:num>
  <w:num w:numId="10">
    <w:abstractNumId w:val="51"/>
  </w:num>
  <w:num w:numId="11">
    <w:abstractNumId w:val="22"/>
  </w:num>
  <w:num w:numId="12">
    <w:abstractNumId w:val="50"/>
  </w:num>
  <w:num w:numId="13">
    <w:abstractNumId w:val="6"/>
  </w:num>
  <w:num w:numId="14">
    <w:abstractNumId w:val="47"/>
  </w:num>
  <w:num w:numId="15">
    <w:abstractNumId w:val="29"/>
  </w:num>
  <w:num w:numId="16">
    <w:abstractNumId w:val="31"/>
  </w:num>
  <w:num w:numId="17">
    <w:abstractNumId w:val="38"/>
  </w:num>
  <w:num w:numId="18">
    <w:abstractNumId w:val="17"/>
  </w:num>
  <w:num w:numId="19">
    <w:abstractNumId w:val="4"/>
  </w:num>
  <w:num w:numId="20">
    <w:abstractNumId w:val="49"/>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16"/>
  </w:num>
  <w:num w:numId="23">
    <w:abstractNumId w:val="0"/>
  </w:num>
  <w:num w:numId="24">
    <w:abstractNumId w:val="10"/>
  </w:num>
  <w:num w:numId="25">
    <w:abstractNumId w:val="30"/>
  </w:num>
  <w:num w:numId="26">
    <w:abstractNumId w:val="36"/>
  </w:num>
  <w:num w:numId="27">
    <w:abstractNumId w:val="18"/>
  </w:num>
  <w:num w:numId="28">
    <w:abstractNumId w:val="9"/>
  </w:num>
  <w:num w:numId="29">
    <w:abstractNumId w:val="20"/>
  </w:num>
  <w:num w:numId="30">
    <w:abstractNumId w:val="2"/>
  </w:num>
  <w:num w:numId="31">
    <w:abstractNumId w:val="48"/>
  </w:num>
  <w:num w:numId="32">
    <w:abstractNumId w:val="39"/>
  </w:num>
  <w:num w:numId="33">
    <w:abstractNumId w:val="25"/>
  </w:num>
  <w:num w:numId="34">
    <w:abstractNumId w:val="15"/>
  </w:num>
  <w:num w:numId="35">
    <w:abstractNumId w:val="41"/>
  </w:num>
  <w:num w:numId="36">
    <w:abstractNumId w:val="28"/>
  </w:num>
  <w:num w:numId="37">
    <w:abstractNumId w:val="37"/>
  </w:num>
  <w:num w:numId="38">
    <w:abstractNumId w:val="14"/>
  </w:num>
  <w:num w:numId="39">
    <w:abstractNumId w:val="43"/>
  </w:num>
  <w:num w:numId="40">
    <w:abstractNumId w:val="44"/>
  </w:num>
  <w:num w:numId="41">
    <w:abstractNumId w:val="13"/>
  </w:num>
  <w:num w:numId="42">
    <w:abstractNumId w:val="46"/>
  </w:num>
  <w:num w:numId="43">
    <w:abstractNumId w:val="40"/>
  </w:num>
  <w:num w:numId="44">
    <w:abstractNumId w:val="24"/>
  </w:num>
  <w:num w:numId="45">
    <w:abstractNumId w:val="11"/>
  </w:num>
  <w:num w:numId="46">
    <w:abstractNumId w:val="19"/>
  </w:num>
  <w:num w:numId="47">
    <w:abstractNumId w:val="33"/>
  </w:num>
  <w:num w:numId="48">
    <w:abstractNumId w:val="21"/>
  </w:num>
  <w:num w:numId="49">
    <w:abstractNumId w:val="42"/>
  </w:num>
  <w:num w:numId="50">
    <w:abstractNumId w:val="53"/>
  </w:num>
  <w:num w:numId="51">
    <w:abstractNumId w:val="1"/>
  </w:num>
  <w:num w:numId="52">
    <w:abstractNumId w:val="52"/>
  </w:num>
  <w:num w:numId="53">
    <w:abstractNumId w:val="26"/>
  </w:num>
  <w:num w:numId="54">
    <w:abstractNumId w:val="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09"/>
  <w:autoHyphenation/>
  <w:hyphenationZone w:val="425"/>
  <w:doNotHyphenateCaps/>
  <w:noPunctuationKerning/>
  <w:characterSpacingControl w:val="doNotCompress"/>
  <w:hdrShapeDefaults>
    <o:shapedefaults v:ext="edit" spidmax="2049">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14F"/>
    <w:rsid w:val="000009A5"/>
    <w:rsid w:val="00002038"/>
    <w:rsid w:val="0000213C"/>
    <w:rsid w:val="00006186"/>
    <w:rsid w:val="000127B2"/>
    <w:rsid w:val="00013072"/>
    <w:rsid w:val="0001637B"/>
    <w:rsid w:val="000210A7"/>
    <w:rsid w:val="000210CE"/>
    <w:rsid w:val="00022478"/>
    <w:rsid w:val="0002349A"/>
    <w:rsid w:val="00024007"/>
    <w:rsid w:val="00025068"/>
    <w:rsid w:val="00026B13"/>
    <w:rsid w:val="000274BF"/>
    <w:rsid w:val="00031DD5"/>
    <w:rsid w:val="00032B17"/>
    <w:rsid w:val="00032B1D"/>
    <w:rsid w:val="000426F2"/>
    <w:rsid w:val="00042CD9"/>
    <w:rsid w:val="0004397F"/>
    <w:rsid w:val="00045228"/>
    <w:rsid w:val="00046004"/>
    <w:rsid w:val="000463D3"/>
    <w:rsid w:val="000510C7"/>
    <w:rsid w:val="00051481"/>
    <w:rsid w:val="000518A6"/>
    <w:rsid w:val="00053427"/>
    <w:rsid w:val="000546EE"/>
    <w:rsid w:val="00056256"/>
    <w:rsid w:val="0005798D"/>
    <w:rsid w:val="000613B6"/>
    <w:rsid w:val="00062217"/>
    <w:rsid w:val="000627C3"/>
    <w:rsid w:val="00067397"/>
    <w:rsid w:val="0006748C"/>
    <w:rsid w:val="00067A3D"/>
    <w:rsid w:val="00071BBE"/>
    <w:rsid w:val="00072F94"/>
    <w:rsid w:val="00076088"/>
    <w:rsid w:val="0007770F"/>
    <w:rsid w:val="00080D3D"/>
    <w:rsid w:val="000813B8"/>
    <w:rsid w:val="00081E84"/>
    <w:rsid w:val="000821A4"/>
    <w:rsid w:val="0008325F"/>
    <w:rsid w:val="000843E5"/>
    <w:rsid w:val="00087043"/>
    <w:rsid w:val="00091939"/>
    <w:rsid w:val="000920CF"/>
    <w:rsid w:val="00092D90"/>
    <w:rsid w:val="00095BFB"/>
    <w:rsid w:val="0009658E"/>
    <w:rsid w:val="00096FA3"/>
    <w:rsid w:val="000A04A9"/>
    <w:rsid w:val="000A04D6"/>
    <w:rsid w:val="000A192E"/>
    <w:rsid w:val="000A3C81"/>
    <w:rsid w:val="000A43DF"/>
    <w:rsid w:val="000A585D"/>
    <w:rsid w:val="000A6F91"/>
    <w:rsid w:val="000A783E"/>
    <w:rsid w:val="000B0E1C"/>
    <w:rsid w:val="000C0E96"/>
    <w:rsid w:val="000C22CF"/>
    <w:rsid w:val="000C5F7B"/>
    <w:rsid w:val="000D054F"/>
    <w:rsid w:val="000D07F7"/>
    <w:rsid w:val="000D1EFA"/>
    <w:rsid w:val="000D2C0E"/>
    <w:rsid w:val="000D2E3D"/>
    <w:rsid w:val="000D2FA0"/>
    <w:rsid w:val="000D4B4C"/>
    <w:rsid w:val="000E135F"/>
    <w:rsid w:val="000F10B7"/>
    <w:rsid w:val="000F29D2"/>
    <w:rsid w:val="000F4A56"/>
    <w:rsid w:val="000F51D6"/>
    <w:rsid w:val="001018B0"/>
    <w:rsid w:val="00102764"/>
    <w:rsid w:val="00104D07"/>
    <w:rsid w:val="001105CA"/>
    <w:rsid w:val="00111087"/>
    <w:rsid w:val="00111FA7"/>
    <w:rsid w:val="0011345C"/>
    <w:rsid w:val="00114862"/>
    <w:rsid w:val="00114B05"/>
    <w:rsid w:val="00114E23"/>
    <w:rsid w:val="001150F4"/>
    <w:rsid w:val="00122AAA"/>
    <w:rsid w:val="00122D9A"/>
    <w:rsid w:val="00122F7E"/>
    <w:rsid w:val="00123CC9"/>
    <w:rsid w:val="00124947"/>
    <w:rsid w:val="00125161"/>
    <w:rsid w:val="0013051F"/>
    <w:rsid w:val="001337BB"/>
    <w:rsid w:val="00133B9F"/>
    <w:rsid w:val="0013444C"/>
    <w:rsid w:val="00137FF7"/>
    <w:rsid w:val="00141EAE"/>
    <w:rsid w:val="00142D45"/>
    <w:rsid w:val="00143BFE"/>
    <w:rsid w:val="0015080F"/>
    <w:rsid w:val="00153777"/>
    <w:rsid w:val="00153FDC"/>
    <w:rsid w:val="0015428A"/>
    <w:rsid w:val="00155CC7"/>
    <w:rsid w:val="00156A38"/>
    <w:rsid w:val="00156E7F"/>
    <w:rsid w:val="0015773A"/>
    <w:rsid w:val="00161698"/>
    <w:rsid w:val="00162B61"/>
    <w:rsid w:val="00163F2C"/>
    <w:rsid w:val="0016635A"/>
    <w:rsid w:val="00170396"/>
    <w:rsid w:val="00171459"/>
    <w:rsid w:val="001723E1"/>
    <w:rsid w:val="00172D83"/>
    <w:rsid w:val="00176933"/>
    <w:rsid w:val="00180619"/>
    <w:rsid w:val="00180731"/>
    <w:rsid w:val="00180A6A"/>
    <w:rsid w:val="00181429"/>
    <w:rsid w:val="00183F18"/>
    <w:rsid w:val="00185C1A"/>
    <w:rsid w:val="00187BAC"/>
    <w:rsid w:val="00190864"/>
    <w:rsid w:val="0019385C"/>
    <w:rsid w:val="0019440B"/>
    <w:rsid w:val="00194837"/>
    <w:rsid w:val="0019553B"/>
    <w:rsid w:val="00196FD2"/>
    <w:rsid w:val="001A057F"/>
    <w:rsid w:val="001A092B"/>
    <w:rsid w:val="001A3B72"/>
    <w:rsid w:val="001A46A5"/>
    <w:rsid w:val="001A6332"/>
    <w:rsid w:val="001B515F"/>
    <w:rsid w:val="001B6882"/>
    <w:rsid w:val="001C457B"/>
    <w:rsid w:val="001C5567"/>
    <w:rsid w:val="001C5B6D"/>
    <w:rsid w:val="001C6B45"/>
    <w:rsid w:val="001C76EC"/>
    <w:rsid w:val="001D220D"/>
    <w:rsid w:val="001D300E"/>
    <w:rsid w:val="001D3347"/>
    <w:rsid w:val="001D4E53"/>
    <w:rsid w:val="001D59F0"/>
    <w:rsid w:val="001D6BE5"/>
    <w:rsid w:val="001D7166"/>
    <w:rsid w:val="001E1667"/>
    <w:rsid w:val="001E2974"/>
    <w:rsid w:val="001E3012"/>
    <w:rsid w:val="001E4D0E"/>
    <w:rsid w:val="001E6120"/>
    <w:rsid w:val="001F106E"/>
    <w:rsid w:val="001F123D"/>
    <w:rsid w:val="001F13AF"/>
    <w:rsid w:val="001F2392"/>
    <w:rsid w:val="001F3ACA"/>
    <w:rsid w:val="001F3F7F"/>
    <w:rsid w:val="001F4D21"/>
    <w:rsid w:val="001F514F"/>
    <w:rsid w:val="001F51BE"/>
    <w:rsid w:val="001F7887"/>
    <w:rsid w:val="00200E6E"/>
    <w:rsid w:val="00201CAA"/>
    <w:rsid w:val="00201F57"/>
    <w:rsid w:val="00202C29"/>
    <w:rsid w:val="00205504"/>
    <w:rsid w:val="00206774"/>
    <w:rsid w:val="002073AB"/>
    <w:rsid w:val="00207B06"/>
    <w:rsid w:val="00211D29"/>
    <w:rsid w:val="00212DAD"/>
    <w:rsid w:val="00213FC9"/>
    <w:rsid w:val="0021505B"/>
    <w:rsid w:val="00216740"/>
    <w:rsid w:val="00217642"/>
    <w:rsid w:val="002204B1"/>
    <w:rsid w:val="00221A85"/>
    <w:rsid w:val="00221B54"/>
    <w:rsid w:val="00221BE8"/>
    <w:rsid w:val="00221FBC"/>
    <w:rsid w:val="002270A7"/>
    <w:rsid w:val="002275B5"/>
    <w:rsid w:val="00227FA4"/>
    <w:rsid w:val="00230187"/>
    <w:rsid w:val="002318D9"/>
    <w:rsid w:val="00234DE7"/>
    <w:rsid w:val="00237AD8"/>
    <w:rsid w:val="00237F19"/>
    <w:rsid w:val="0024016F"/>
    <w:rsid w:val="002401AC"/>
    <w:rsid w:val="00243501"/>
    <w:rsid w:val="002448DB"/>
    <w:rsid w:val="00244A3A"/>
    <w:rsid w:val="002468CE"/>
    <w:rsid w:val="002475FC"/>
    <w:rsid w:val="00247BF6"/>
    <w:rsid w:val="002516B4"/>
    <w:rsid w:val="00253C17"/>
    <w:rsid w:val="002544E5"/>
    <w:rsid w:val="0025463D"/>
    <w:rsid w:val="00256B76"/>
    <w:rsid w:val="00260C91"/>
    <w:rsid w:val="00260D79"/>
    <w:rsid w:val="00261DC5"/>
    <w:rsid w:val="00261FC3"/>
    <w:rsid w:val="00263041"/>
    <w:rsid w:val="002640EA"/>
    <w:rsid w:val="0026682A"/>
    <w:rsid w:val="0027065D"/>
    <w:rsid w:val="00271815"/>
    <w:rsid w:val="00273DF8"/>
    <w:rsid w:val="0027408F"/>
    <w:rsid w:val="00274BAE"/>
    <w:rsid w:val="0027555E"/>
    <w:rsid w:val="00275BFD"/>
    <w:rsid w:val="00275C30"/>
    <w:rsid w:val="00276323"/>
    <w:rsid w:val="00277DEA"/>
    <w:rsid w:val="00280A69"/>
    <w:rsid w:val="00282055"/>
    <w:rsid w:val="00283460"/>
    <w:rsid w:val="00283EBE"/>
    <w:rsid w:val="002848E5"/>
    <w:rsid w:val="00285FCF"/>
    <w:rsid w:val="00286F94"/>
    <w:rsid w:val="0029217C"/>
    <w:rsid w:val="00293A58"/>
    <w:rsid w:val="00293E62"/>
    <w:rsid w:val="00297904"/>
    <w:rsid w:val="002A173D"/>
    <w:rsid w:val="002A270F"/>
    <w:rsid w:val="002A5839"/>
    <w:rsid w:val="002A733B"/>
    <w:rsid w:val="002B0440"/>
    <w:rsid w:val="002B0F72"/>
    <w:rsid w:val="002B3698"/>
    <w:rsid w:val="002B763D"/>
    <w:rsid w:val="002B7860"/>
    <w:rsid w:val="002C1236"/>
    <w:rsid w:val="002C5599"/>
    <w:rsid w:val="002C7A5D"/>
    <w:rsid w:val="002D2980"/>
    <w:rsid w:val="002D4429"/>
    <w:rsid w:val="002D5024"/>
    <w:rsid w:val="002E179F"/>
    <w:rsid w:val="002E5AF3"/>
    <w:rsid w:val="002E6321"/>
    <w:rsid w:val="002E6D00"/>
    <w:rsid w:val="002F12F2"/>
    <w:rsid w:val="002F2FEC"/>
    <w:rsid w:val="002F4727"/>
    <w:rsid w:val="002F7A53"/>
    <w:rsid w:val="0030007A"/>
    <w:rsid w:val="003031FA"/>
    <w:rsid w:val="003043DA"/>
    <w:rsid w:val="00304EC2"/>
    <w:rsid w:val="00306579"/>
    <w:rsid w:val="00311CF7"/>
    <w:rsid w:val="00312694"/>
    <w:rsid w:val="003128C9"/>
    <w:rsid w:val="00313A8A"/>
    <w:rsid w:val="00314A12"/>
    <w:rsid w:val="003154D3"/>
    <w:rsid w:val="0031787A"/>
    <w:rsid w:val="00321FE0"/>
    <w:rsid w:val="00322923"/>
    <w:rsid w:val="0032297F"/>
    <w:rsid w:val="003304D2"/>
    <w:rsid w:val="00334AA4"/>
    <w:rsid w:val="00334CD6"/>
    <w:rsid w:val="003369FA"/>
    <w:rsid w:val="003424C3"/>
    <w:rsid w:val="003503B1"/>
    <w:rsid w:val="00350FA5"/>
    <w:rsid w:val="00354B7F"/>
    <w:rsid w:val="00355F19"/>
    <w:rsid w:val="00360D9D"/>
    <w:rsid w:val="0036172D"/>
    <w:rsid w:val="0036480E"/>
    <w:rsid w:val="00365489"/>
    <w:rsid w:val="00366B93"/>
    <w:rsid w:val="00366D52"/>
    <w:rsid w:val="003707FC"/>
    <w:rsid w:val="00370B53"/>
    <w:rsid w:val="00373397"/>
    <w:rsid w:val="00374B85"/>
    <w:rsid w:val="003762DB"/>
    <w:rsid w:val="00380C5C"/>
    <w:rsid w:val="00380CE2"/>
    <w:rsid w:val="0038213D"/>
    <w:rsid w:val="00382604"/>
    <w:rsid w:val="003834AC"/>
    <w:rsid w:val="003842BD"/>
    <w:rsid w:val="00384901"/>
    <w:rsid w:val="003849D8"/>
    <w:rsid w:val="003864A9"/>
    <w:rsid w:val="003875FF"/>
    <w:rsid w:val="00390A67"/>
    <w:rsid w:val="00391F4F"/>
    <w:rsid w:val="00392B83"/>
    <w:rsid w:val="0039403C"/>
    <w:rsid w:val="003940C3"/>
    <w:rsid w:val="003943C2"/>
    <w:rsid w:val="0039633D"/>
    <w:rsid w:val="00396A91"/>
    <w:rsid w:val="00396D71"/>
    <w:rsid w:val="0039729F"/>
    <w:rsid w:val="003A039B"/>
    <w:rsid w:val="003A0CF0"/>
    <w:rsid w:val="003A0E9A"/>
    <w:rsid w:val="003B0FF8"/>
    <w:rsid w:val="003B1149"/>
    <w:rsid w:val="003B187F"/>
    <w:rsid w:val="003B3D44"/>
    <w:rsid w:val="003C0D1F"/>
    <w:rsid w:val="003C2ED9"/>
    <w:rsid w:val="003C50B7"/>
    <w:rsid w:val="003C52DA"/>
    <w:rsid w:val="003D103A"/>
    <w:rsid w:val="003D3742"/>
    <w:rsid w:val="003D3AE4"/>
    <w:rsid w:val="003D6EC7"/>
    <w:rsid w:val="003D72A7"/>
    <w:rsid w:val="003E1B5F"/>
    <w:rsid w:val="003E550E"/>
    <w:rsid w:val="003F2E51"/>
    <w:rsid w:val="003F5492"/>
    <w:rsid w:val="003F782D"/>
    <w:rsid w:val="00403B10"/>
    <w:rsid w:val="00405594"/>
    <w:rsid w:val="004069F5"/>
    <w:rsid w:val="00406E82"/>
    <w:rsid w:val="004118E6"/>
    <w:rsid w:val="0041358D"/>
    <w:rsid w:val="00413A19"/>
    <w:rsid w:val="00416888"/>
    <w:rsid w:val="0042256C"/>
    <w:rsid w:val="00422E00"/>
    <w:rsid w:val="00423254"/>
    <w:rsid w:val="004236F7"/>
    <w:rsid w:val="004267B1"/>
    <w:rsid w:val="004269E1"/>
    <w:rsid w:val="00433193"/>
    <w:rsid w:val="00435D74"/>
    <w:rsid w:val="004410B7"/>
    <w:rsid w:val="004414FC"/>
    <w:rsid w:val="00441B1C"/>
    <w:rsid w:val="00445A2F"/>
    <w:rsid w:val="00447A38"/>
    <w:rsid w:val="00450C03"/>
    <w:rsid w:val="0045105A"/>
    <w:rsid w:val="0045142C"/>
    <w:rsid w:val="004526F0"/>
    <w:rsid w:val="0045432A"/>
    <w:rsid w:val="00457CAA"/>
    <w:rsid w:val="00457F94"/>
    <w:rsid w:val="00461091"/>
    <w:rsid w:val="00461687"/>
    <w:rsid w:val="00461A7E"/>
    <w:rsid w:val="00463504"/>
    <w:rsid w:val="004638CD"/>
    <w:rsid w:val="00465550"/>
    <w:rsid w:val="0046686D"/>
    <w:rsid w:val="004669A8"/>
    <w:rsid w:val="00466BF2"/>
    <w:rsid w:val="004679D5"/>
    <w:rsid w:val="004766DF"/>
    <w:rsid w:val="00480360"/>
    <w:rsid w:val="00482C3C"/>
    <w:rsid w:val="00484479"/>
    <w:rsid w:val="00485232"/>
    <w:rsid w:val="00485BC5"/>
    <w:rsid w:val="00486922"/>
    <w:rsid w:val="0049073D"/>
    <w:rsid w:val="00490C8A"/>
    <w:rsid w:val="00491965"/>
    <w:rsid w:val="0049361F"/>
    <w:rsid w:val="00493E4C"/>
    <w:rsid w:val="00494238"/>
    <w:rsid w:val="00494BD0"/>
    <w:rsid w:val="004952DF"/>
    <w:rsid w:val="00496009"/>
    <w:rsid w:val="00497CE0"/>
    <w:rsid w:val="004A3981"/>
    <w:rsid w:val="004A48DC"/>
    <w:rsid w:val="004A70CB"/>
    <w:rsid w:val="004B78D3"/>
    <w:rsid w:val="004C3084"/>
    <w:rsid w:val="004C3A47"/>
    <w:rsid w:val="004C4320"/>
    <w:rsid w:val="004C51A7"/>
    <w:rsid w:val="004C781A"/>
    <w:rsid w:val="004D2C89"/>
    <w:rsid w:val="004D3841"/>
    <w:rsid w:val="004D57F8"/>
    <w:rsid w:val="004E19F3"/>
    <w:rsid w:val="004E3AC5"/>
    <w:rsid w:val="004E5A73"/>
    <w:rsid w:val="004E6C8C"/>
    <w:rsid w:val="004E7178"/>
    <w:rsid w:val="004F15F0"/>
    <w:rsid w:val="004F1ED2"/>
    <w:rsid w:val="004F2A8E"/>
    <w:rsid w:val="004F3DAC"/>
    <w:rsid w:val="004F5C1A"/>
    <w:rsid w:val="0050241C"/>
    <w:rsid w:val="00506D11"/>
    <w:rsid w:val="0051124B"/>
    <w:rsid w:val="00513679"/>
    <w:rsid w:val="00513D30"/>
    <w:rsid w:val="00514159"/>
    <w:rsid w:val="00514559"/>
    <w:rsid w:val="00514E18"/>
    <w:rsid w:val="00515310"/>
    <w:rsid w:val="00516D41"/>
    <w:rsid w:val="00516EAC"/>
    <w:rsid w:val="005205C0"/>
    <w:rsid w:val="00525158"/>
    <w:rsid w:val="00527F06"/>
    <w:rsid w:val="00530837"/>
    <w:rsid w:val="00530B7B"/>
    <w:rsid w:val="00532CB3"/>
    <w:rsid w:val="00533B17"/>
    <w:rsid w:val="00534332"/>
    <w:rsid w:val="00534E5F"/>
    <w:rsid w:val="005366C7"/>
    <w:rsid w:val="005432B4"/>
    <w:rsid w:val="005444D3"/>
    <w:rsid w:val="00547885"/>
    <w:rsid w:val="00551F90"/>
    <w:rsid w:val="00552064"/>
    <w:rsid w:val="00553A87"/>
    <w:rsid w:val="00561CA9"/>
    <w:rsid w:val="005639A6"/>
    <w:rsid w:val="00565847"/>
    <w:rsid w:val="00570543"/>
    <w:rsid w:val="0057226A"/>
    <w:rsid w:val="005722F4"/>
    <w:rsid w:val="00573E26"/>
    <w:rsid w:val="00574C06"/>
    <w:rsid w:val="00574F18"/>
    <w:rsid w:val="005750EF"/>
    <w:rsid w:val="00580A86"/>
    <w:rsid w:val="00580CE7"/>
    <w:rsid w:val="005817C1"/>
    <w:rsid w:val="00581AED"/>
    <w:rsid w:val="005838F0"/>
    <w:rsid w:val="005843E7"/>
    <w:rsid w:val="00584734"/>
    <w:rsid w:val="005850DF"/>
    <w:rsid w:val="00586957"/>
    <w:rsid w:val="00586AA1"/>
    <w:rsid w:val="00586B6E"/>
    <w:rsid w:val="0058701E"/>
    <w:rsid w:val="005875A9"/>
    <w:rsid w:val="00587C86"/>
    <w:rsid w:val="00590042"/>
    <w:rsid w:val="00590077"/>
    <w:rsid w:val="005908D1"/>
    <w:rsid w:val="00591F42"/>
    <w:rsid w:val="00592263"/>
    <w:rsid w:val="00592D81"/>
    <w:rsid w:val="00593170"/>
    <w:rsid w:val="005932C8"/>
    <w:rsid w:val="005A26BA"/>
    <w:rsid w:val="005A323D"/>
    <w:rsid w:val="005A5881"/>
    <w:rsid w:val="005B317C"/>
    <w:rsid w:val="005B4DF1"/>
    <w:rsid w:val="005B6B93"/>
    <w:rsid w:val="005C19DC"/>
    <w:rsid w:val="005C1A2D"/>
    <w:rsid w:val="005C1AB1"/>
    <w:rsid w:val="005C2206"/>
    <w:rsid w:val="005C2653"/>
    <w:rsid w:val="005C2928"/>
    <w:rsid w:val="005C3BA1"/>
    <w:rsid w:val="005C40BF"/>
    <w:rsid w:val="005D0E0B"/>
    <w:rsid w:val="005D30E2"/>
    <w:rsid w:val="005D32CE"/>
    <w:rsid w:val="005D3ADF"/>
    <w:rsid w:val="005D7E28"/>
    <w:rsid w:val="005E1CDB"/>
    <w:rsid w:val="005E4380"/>
    <w:rsid w:val="005E48E7"/>
    <w:rsid w:val="005E7220"/>
    <w:rsid w:val="005F07B6"/>
    <w:rsid w:val="005F696B"/>
    <w:rsid w:val="005F6BFB"/>
    <w:rsid w:val="005F7145"/>
    <w:rsid w:val="00600EC8"/>
    <w:rsid w:val="006054C6"/>
    <w:rsid w:val="00610778"/>
    <w:rsid w:val="00612013"/>
    <w:rsid w:val="00613552"/>
    <w:rsid w:val="00615340"/>
    <w:rsid w:val="006155EF"/>
    <w:rsid w:val="0061565A"/>
    <w:rsid w:val="00623DD8"/>
    <w:rsid w:val="0062532E"/>
    <w:rsid w:val="00627DD8"/>
    <w:rsid w:val="00627F2E"/>
    <w:rsid w:val="00632A81"/>
    <w:rsid w:val="00633131"/>
    <w:rsid w:val="00634B98"/>
    <w:rsid w:val="006353DA"/>
    <w:rsid w:val="0063623F"/>
    <w:rsid w:val="00637B11"/>
    <w:rsid w:val="006415FC"/>
    <w:rsid w:val="0064271C"/>
    <w:rsid w:val="00644C01"/>
    <w:rsid w:val="006452CB"/>
    <w:rsid w:val="00645C1C"/>
    <w:rsid w:val="00651EF9"/>
    <w:rsid w:val="00653532"/>
    <w:rsid w:val="00653BFD"/>
    <w:rsid w:val="006577F2"/>
    <w:rsid w:val="00661807"/>
    <w:rsid w:val="00664693"/>
    <w:rsid w:val="00664697"/>
    <w:rsid w:val="00664929"/>
    <w:rsid w:val="00664D51"/>
    <w:rsid w:val="0066543E"/>
    <w:rsid w:val="0066590A"/>
    <w:rsid w:val="006670CF"/>
    <w:rsid w:val="006738C5"/>
    <w:rsid w:val="006745EF"/>
    <w:rsid w:val="00680BE2"/>
    <w:rsid w:val="00680FDC"/>
    <w:rsid w:val="006859DD"/>
    <w:rsid w:val="00686046"/>
    <w:rsid w:val="006868CB"/>
    <w:rsid w:val="00687466"/>
    <w:rsid w:val="006940F5"/>
    <w:rsid w:val="00695AEB"/>
    <w:rsid w:val="006A5D2B"/>
    <w:rsid w:val="006A66CA"/>
    <w:rsid w:val="006A75B8"/>
    <w:rsid w:val="006B01D4"/>
    <w:rsid w:val="006B0EAA"/>
    <w:rsid w:val="006B1ADE"/>
    <w:rsid w:val="006B1E5B"/>
    <w:rsid w:val="006B76DC"/>
    <w:rsid w:val="006C1053"/>
    <w:rsid w:val="006C207D"/>
    <w:rsid w:val="006C462F"/>
    <w:rsid w:val="006C5E52"/>
    <w:rsid w:val="006C7C3D"/>
    <w:rsid w:val="006D158C"/>
    <w:rsid w:val="006D656D"/>
    <w:rsid w:val="006D6C42"/>
    <w:rsid w:val="006D70BA"/>
    <w:rsid w:val="006E1110"/>
    <w:rsid w:val="006E6CE6"/>
    <w:rsid w:val="006F1E25"/>
    <w:rsid w:val="006F24A3"/>
    <w:rsid w:val="006F31CD"/>
    <w:rsid w:val="006F3449"/>
    <w:rsid w:val="006F41CD"/>
    <w:rsid w:val="006F5661"/>
    <w:rsid w:val="006F62EE"/>
    <w:rsid w:val="007014AB"/>
    <w:rsid w:val="00701ECE"/>
    <w:rsid w:val="00701EF4"/>
    <w:rsid w:val="00701F0B"/>
    <w:rsid w:val="00702D27"/>
    <w:rsid w:val="007058FE"/>
    <w:rsid w:val="007063F4"/>
    <w:rsid w:val="007108D9"/>
    <w:rsid w:val="007127DF"/>
    <w:rsid w:val="00713244"/>
    <w:rsid w:val="0071593A"/>
    <w:rsid w:val="00723D74"/>
    <w:rsid w:val="00727CA9"/>
    <w:rsid w:val="00730D9C"/>
    <w:rsid w:val="007333A4"/>
    <w:rsid w:val="00733F61"/>
    <w:rsid w:val="00734B84"/>
    <w:rsid w:val="00734C5E"/>
    <w:rsid w:val="00736033"/>
    <w:rsid w:val="00736355"/>
    <w:rsid w:val="00737076"/>
    <w:rsid w:val="00737849"/>
    <w:rsid w:val="00737CC1"/>
    <w:rsid w:val="00737E38"/>
    <w:rsid w:val="0074090C"/>
    <w:rsid w:val="00744779"/>
    <w:rsid w:val="00744A6B"/>
    <w:rsid w:val="00747EA3"/>
    <w:rsid w:val="00747EB5"/>
    <w:rsid w:val="00751206"/>
    <w:rsid w:val="00751A0B"/>
    <w:rsid w:val="00752E4C"/>
    <w:rsid w:val="0075336C"/>
    <w:rsid w:val="00753D1B"/>
    <w:rsid w:val="00756466"/>
    <w:rsid w:val="007578D9"/>
    <w:rsid w:val="00761D3A"/>
    <w:rsid w:val="00764AFB"/>
    <w:rsid w:val="007662A0"/>
    <w:rsid w:val="00767D14"/>
    <w:rsid w:val="00770BFB"/>
    <w:rsid w:val="00770D14"/>
    <w:rsid w:val="00771DDE"/>
    <w:rsid w:val="00773081"/>
    <w:rsid w:val="007738DF"/>
    <w:rsid w:val="00774476"/>
    <w:rsid w:val="00774840"/>
    <w:rsid w:val="00775239"/>
    <w:rsid w:val="00775F15"/>
    <w:rsid w:val="00777BB9"/>
    <w:rsid w:val="007818D5"/>
    <w:rsid w:val="00781BDB"/>
    <w:rsid w:val="007824FA"/>
    <w:rsid w:val="007838AD"/>
    <w:rsid w:val="007846EE"/>
    <w:rsid w:val="0078524C"/>
    <w:rsid w:val="007853E9"/>
    <w:rsid w:val="00785D54"/>
    <w:rsid w:val="00786B50"/>
    <w:rsid w:val="007927D5"/>
    <w:rsid w:val="007928CC"/>
    <w:rsid w:val="0079456B"/>
    <w:rsid w:val="00794968"/>
    <w:rsid w:val="00794CEB"/>
    <w:rsid w:val="007956DB"/>
    <w:rsid w:val="00795DEC"/>
    <w:rsid w:val="007972FE"/>
    <w:rsid w:val="007A35F9"/>
    <w:rsid w:val="007A55C7"/>
    <w:rsid w:val="007A5C27"/>
    <w:rsid w:val="007A697E"/>
    <w:rsid w:val="007B2E9C"/>
    <w:rsid w:val="007B3349"/>
    <w:rsid w:val="007B55EF"/>
    <w:rsid w:val="007B62F5"/>
    <w:rsid w:val="007B7C30"/>
    <w:rsid w:val="007C2248"/>
    <w:rsid w:val="007C2285"/>
    <w:rsid w:val="007C2976"/>
    <w:rsid w:val="007C49F5"/>
    <w:rsid w:val="007C4A72"/>
    <w:rsid w:val="007C5C1C"/>
    <w:rsid w:val="007D0CDF"/>
    <w:rsid w:val="007E0BA2"/>
    <w:rsid w:val="007E3534"/>
    <w:rsid w:val="007E36FE"/>
    <w:rsid w:val="007E3DAF"/>
    <w:rsid w:val="007E3F5D"/>
    <w:rsid w:val="007E4E6A"/>
    <w:rsid w:val="007F3556"/>
    <w:rsid w:val="007F3575"/>
    <w:rsid w:val="007F3BB6"/>
    <w:rsid w:val="007F4E3C"/>
    <w:rsid w:val="007F5FD0"/>
    <w:rsid w:val="007F7546"/>
    <w:rsid w:val="00800817"/>
    <w:rsid w:val="0080577C"/>
    <w:rsid w:val="00807907"/>
    <w:rsid w:val="00810BA2"/>
    <w:rsid w:val="0081195A"/>
    <w:rsid w:val="00812B71"/>
    <w:rsid w:val="00813114"/>
    <w:rsid w:val="0081367A"/>
    <w:rsid w:val="00813F82"/>
    <w:rsid w:val="00815D73"/>
    <w:rsid w:val="00816B0E"/>
    <w:rsid w:val="008218C0"/>
    <w:rsid w:val="008237D9"/>
    <w:rsid w:val="00824CCF"/>
    <w:rsid w:val="008268FC"/>
    <w:rsid w:val="00826B00"/>
    <w:rsid w:val="00826C98"/>
    <w:rsid w:val="008278AC"/>
    <w:rsid w:val="0083012B"/>
    <w:rsid w:val="00830E7C"/>
    <w:rsid w:val="00832F19"/>
    <w:rsid w:val="0083557B"/>
    <w:rsid w:val="00837119"/>
    <w:rsid w:val="00842117"/>
    <w:rsid w:val="0084215B"/>
    <w:rsid w:val="008446D6"/>
    <w:rsid w:val="008461A0"/>
    <w:rsid w:val="00847DF5"/>
    <w:rsid w:val="00851476"/>
    <w:rsid w:val="00852FC7"/>
    <w:rsid w:val="00855FE5"/>
    <w:rsid w:val="0085661A"/>
    <w:rsid w:val="008604BF"/>
    <w:rsid w:val="00861189"/>
    <w:rsid w:val="0086442B"/>
    <w:rsid w:val="008705D7"/>
    <w:rsid w:val="00870620"/>
    <w:rsid w:val="0087090F"/>
    <w:rsid w:val="00870EB8"/>
    <w:rsid w:val="008720E2"/>
    <w:rsid w:val="00874E2A"/>
    <w:rsid w:val="00875EB3"/>
    <w:rsid w:val="008762FC"/>
    <w:rsid w:val="008832AD"/>
    <w:rsid w:val="00885040"/>
    <w:rsid w:val="0088678C"/>
    <w:rsid w:val="00890FB2"/>
    <w:rsid w:val="008920A8"/>
    <w:rsid w:val="008930FF"/>
    <w:rsid w:val="00894B6D"/>
    <w:rsid w:val="00894F95"/>
    <w:rsid w:val="008955CA"/>
    <w:rsid w:val="008A1275"/>
    <w:rsid w:val="008A3238"/>
    <w:rsid w:val="008A4CF9"/>
    <w:rsid w:val="008A5372"/>
    <w:rsid w:val="008A59EE"/>
    <w:rsid w:val="008A5A35"/>
    <w:rsid w:val="008A6E35"/>
    <w:rsid w:val="008B1CCE"/>
    <w:rsid w:val="008B2251"/>
    <w:rsid w:val="008B29E1"/>
    <w:rsid w:val="008B38D4"/>
    <w:rsid w:val="008B4571"/>
    <w:rsid w:val="008B494B"/>
    <w:rsid w:val="008B5832"/>
    <w:rsid w:val="008B79DC"/>
    <w:rsid w:val="008C0406"/>
    <w:rsid w:val="008C1636"/>
    <w:rsid w:val="008C7F2E"/>
    <w:rsid w:val="008D0390"/>
    <w:rsid w:val="008D07D7"/>
    <w:rsid w:val="008D12A2"/>
    <w:rsid w:val="008D18DD"/>
    <w:rsid w:val="008D33C0"/>
    <w:rsid w:val="008D3779"/>
    <w:rsid w:val="008D4EA6"/>
    <w:rsid w:val="008D62EF"/>
    <w:rsid w:val="008D65DD"/>
    <w:rsid w:val="008D735A"/>
    <w:rsid w:val="008D76F8"/>
    <w:rsid w:val="008D7D7B"/>
    <w:rsid w:val="008E051C"/>
    <w:rsid w:val="008E1B8B"/>
    <w:rsid w:val="008E3140"/>
    <w:rsid w:val="008E53EB"/>
    <w:rsid w:val="008E5767"/>
    <w:rsid w:val="008F1B0B"/>
    <w:rsid w:val="008F1B70"/>
    <w:rsid w:val="008F21AD"/>
    <w:rsid w:val="008F25E9"/>
    <w:rsid w:val="008F3574"/>
    <w:rsid w:val="008F48DF"/>
    <w:rsid w:val="008F580C"/>
    <w:rsid w:val="008F5B31"/>
    <w:rsid w:val="00900B5B"/>
    <w:rsid w:val="00901F5A"/>
    <w:rsid w:val="00903E16"/>
    <w:rsid w:val="00904C4E"/>
    <w:rsid w:val="00905354"/>
    <w:rsid w:val="0090618A"/>
    <w:rsid w:val="00906211"/>
    <w:rsid w:val="0090684E"/>
    <w:rsid w:val="0090698F"/>
    <w:rsid w:val="009076B1"/>
    <w:rsid w:val="00910628"/>
    <w:rsid w:val="00914096"/>
    <w:rsid w:val="0091656B"/>
    <w:rsid w:val="009171C6"/>
    <w:rsid w:val="00920546"/>
    <w:rsid w:val="00920B64"/>
    <w:rsid w:val="00921E8D"/>
    <w:rsid w:val="00930051"/>
    <w:rsid w:val="009337E7"/>
    <w:rsid w:val="00933CD6"/>
    <w:rsid w:val="00936438"/>
    <w:rsid w:val="00940A60"/>
    <w:rsid w:val="00943576"/>
    <w:rsid w:val="0094458D"/>
    <w:rsid w:val="009449C1"/>
    <w:rsid w:val="00945B32"/>
    <w:rsid w:val="00945E75"/>
    <w:rsid w:val="00946749"/>
    <w:rsid w:val="00947E09"/>
    <w:rsid w:val="009506DE"/>
    <w:rsid w:val="00951499"/>
    <w:rsid w:val="009517C4"/>
    <w:rsid w:val="00953541"/>
    <w:rsid w:val="00954BA3"/>
    <w:rsid w:val="00955178"/>
    <w:rsid w:val="00957464"/>
    <w:rsid w:val="00957A5E"/>
    <w:rsid w:val="00957EF5"/>
    <w:rsid w:val="009603C0"/>
    <w:rsid w:val="00970266"/>
    <w:rsid w:val="00972571"/>
    <w:rsid w:val="0097311D"/>
    <w:rsid w:val="009739C6"/>
    <w:rsid w:val="00973A4D"/>
    <w:rsid w:val="00973B31"/>
    <w:rsid w:val="00982504"/>
    <w:rsid w:val="00983F42"/>
    <w:rsid w:val="00985454"/>
    <w:rsid w:val="00987C0E"/>
    <w:rsid w:val="00990EDE"/>
    <w:rsid w:val="00993603"/>
    <w:rsid w:val="009940C5"/>
    <w:rsid w:val="009A07D6"/>
    <w:rsid w:val="009A20C6"/>
    <w:rsid w:val="009A3289"/>
    <w:rsid w:val="009A4792"/>
    <w:rsid w:val="009A5A14"/>
    <w:rsid w:val="009A727A"/>
    <w:rsid w:val="009B23C7"/>
    <w:rsid w:val="009B71AE"/>
    <w:rsid w:val="009C08D7"/>
    <w:rsid w:val="009C099A"/>
    <w:rsid w:val="009C4B38"/>
    <w:rsid w:val="009C5AD2"/>
    <w:rsid w:val="009C6C89"/>
    <w:rsid w:val="009C6DE2"/>
    <w:rsid w:val="009D024D"/>
    <w:rsid w:val="009E04D2"/>
    <w:rsid w:val="009E0C02"/>
    <w:rsid w:val="009E36CB"/>
    <w:rsid w:val="009F5297"/>
    <w:rsid w:val="009F7720"/>
    <w:rsid w:val="009F7E78"/>
    <w:rsid w:val="00A001EB"/>
    <w:rsid w:val="00A00225"/>
    <w:rsid w:val="00A10320"/>
    <w:rsid w:val="00A10D0F"/>
    <w:rsid w:val="00A15620"/>
    <w:rsid w:val="00A2097C"/>
    <w:rsid w:val="00A220BF"/>
    <w:rsid w:val="00A22A5F"/>
    <w:rsid w:val="00A24729"/>
    <w:rsid w:val="00A2709A"/>
    <w:rsid w:val="00A27AB8"/>
    <w:rsid w:val="00A31358"/>
    <w:rsid w:val="00A3366D"/>
    <w:rsid w:val="00A3728F"/>
    <w:rsid w:val="00A41F9E"/>
    <w:rsid w:val="00A42B7C"/>
    <w:rsid w:val="00A43075"/>
    <w:rsid w:val="00A43095"/>
    <w:rsid w:val="00A44419"/>
    <w:rsid w:val="00A447C5"/>
    <w:rsid w:val="00A44AE2"/>
    <w:rsid w:val="00A44D68"/>
    <w:rsid w:val="00A4650D"/>
    <w:rsid w:val="00A46CCE"/>
    <w:rsid w:val="00A47B11"/>
    <w:rsid w:val="00A512F3"/>
    <w:rsid w:val="00A51738"/>
    <w:rsid w:val="00A53257"/>
    <w:rsid w:val="00A532DD"/>
    <w:rsid w:val="00A537A4"/>
    <w:rsid w:val="00A54C03"/>
    <w:rsid w:val="00A55A6C"/>
    <w:rsid w:val="00A55B0E"/>
    <w:rsid w:val="00A64713"/>
    <w:rsid w:val="00A652A1"/>
    <w:rsid w:val="00A65858"/>
    <w:rsid w:val="00A66F48"/>
    <w:rsid w:val="00A672D8"/>
    <w:rsid w:val="00A741FB"/>
    <w:rsid w:val="00A773D1"/>
    <w:rsid w:val="00A81212"/>
    <w:rsid w:val="00A83769"/>
    <w:rsid w:val="00A83E7E"/>
    <w:rsid w:val="00A860BE"/>
    <w:rsid w:val="00A87CA3"/>
    <w:rsid w:val="00A91137"/>
    <w:rsid w:val="00A93134"/>
    <w:rsid w:val="00A93404"/>
    <w:rsid w:val="00A9468F"/>
    <w:rsid w:val="00A95F35"/>
    <w:rsid w:val="00A96373"/>
    <w:rsid w:val="00AA2FCF"/>
    <w:rsid w:val="00AA6568"/>
    <w:rsid w:val="00AA7CE4"/>
    <w:rsid w:val="00AB0F37"/>
    <w:rsid w:val="00AB31CD"/>
    <w:rsid w:val="00AC1D19"/>
    <w:rsid w:val="00AC1DF0"/>
    <w:rsid w:val="00AC3352"/>
    <w:rsid w:val="00AC5EA5"/>
    <w:rsid w:val="00AC60F8"/>
    <w:rsid w:val="00AC699D"/>
    <w:rsid w:val="00AC76C5"/>
    <w:rsid w:val="00AD22CB"/>
    <w:rsid w:val="00AD4653"/>
    <w:rsid w:val="00AD4D84"/>
    <w:rsid w:val="00AE331E"/>
    <w:rsid w:val="00AE3B8B"/>
    <w:rsid w:val="00AE3C09"/>
    <w:rsid w:val="00AE665B"/>
    <w:rsid w:val="00AF03A8"/>
    <w:rsid w:val="00AF0746"/>
    <w:rsid w:val="00AF1026"/>
    <w:rsid w:val="00AF2A87"/>
    <w:rsid w:val="00AF69EB"/>
    <w:rsid w:val="00AF6D6D"/>
    <w:rsid w:val="00B01FAB"/>
    <w:rsid w:val="00B03D1A"/>
    <w:rsid w:val="00B04510"/>
    <w:rsid w:val="00B07964"/>
    <w:rsid w:val="00B112BD"/>
    <w:rsid w:val="00B158B6"/>
    <w:rsid w:val="00B178FF"/>
    <w:rsid w:val="00B17F4E"/>
    <w:rsid w:val="00B236CA"/>
    <w:rsid w:val="00B26D37"/>
    <w:rsid w:val="00B3287A"/>
    <w:rsid w:val="00B32C5E"/>
    <w:rsid w:val="00B33034"/>
    <w:rsid w:val="00B335F9"/>
    <w:rsid w:val="00B351DF"/>
    <w:rsid w:val="00B36CA2"/>
    <w:rsid w:val="00B3732B"/>
    <w:rsid w:val="00B3740F"/>
    <w:rsid w:val="00B37E82"/>
    <w:rsid w:val="00B40A93"/>
    <w:rsid w:val="00B40F8E"/>
    <w:rsid w:val="00B425BA"/>
    <w:rsid w:val="00B4433A"/>
    <w:rsid w:val="00B44BD7"/>
    <w:rsid w:val="00B4729F"/>
    <w:rsid w:val="00B5048C"/>
    <w:rsid w:val="00B50C6B"/>
    <w:rsid w:val="00B5446C"/>
    <w:rsid w:val="00B55F4C"/>
    <w:rsid w:val="00B56B8A"/>
    <w:rsid w:val="00B57FC1"/>
    <w:rsid w:val="00B604C1"/>
    <w:rsid w:val="00B60975"/>
    <w:rsid w:val="00B60992"/>
    <w:rsid w:val="00B6120D"/>
    <w:rsid w:val="00B63628"/>
    <w:rsid w:val="00B63899"/>
    <w:rsid w:val="00B65633"/>
    <w:rsid w:val="00B67A21"/>
    <w:rsid w:val="00B70F8D"/>
    <w:rsid w:val="00B7211F"/>
    <w:rsid w:val="00B72B82"/>
    <w:rsid w:val="00B740B2"/>
    <w:rsid w:val="00B7454C"/>
    <w:rsid w:val="00B75481"/>
    <w:rsid w:val="00B821E6"/>
    <w:rsid w:val="00B82A8B"/>
    <w:rsid w:val="00B874D7"/>
    <w:rsid w:val="00B87E5F"/>
    <w:rsid w:val="00B93320"/>
    <w:rsid w:val="00B934DD"/>
    <w:rsid w:val="00B94B5A"/>
    <w:rsid w:val="00B957CA"/>
    <w:rsid w:val="00B9788B"/>
    <w:rsid w:val="00B97E34"/>
    <w:rsid w:val="00BA2A4D"/>
    <w:rsid w:val="00BA33C7"/>
    <w:rsid w:val="00BA4658"/>
    <w:rsid w:val="00BA6A7F"/>
    <w:rsid w:val="00BA74EA"/>
    <w:rsid w:val="00BA7BA3"/>
    <w:rsid w:val="00BB32EC"/>
    <w:rsid w:val="00BB3B4B"/>
    <w:rsid w:val="00BB433E"/>
    <w:rsid w:val="00BB4E8D"/>
    <w:rsid w:val="00BB5DF9"/>
    <w:rsid w:val="00BB7E6A"/>
    <w:rsid w:val="00BC15E0"/>
    <w:rsid w:val="00BC2A99"/>
    <w:rsid w:val="00BC34AA"/>
    <w:rsid w:val="00BC3B3F"/>
    <w:rsid w:val="00BC4806"/>
    <w:rsid w:val="00BC4C87"/>
    <w:rsid w:val="00BD22B7"/>
    <w:rsid w:val="00BD617F"/>
    <w:rsid w:val="00BD6301"/>
    <w:rsid w:val="00BE0ACF"/>
    <w:rsid w:val="00BE2973"/>
    <w:rsid w:val="00BE5239"/>
    <w:rsid w:val="00BE597A"/>
    <w:rsid w:val="00BF03D0"/>
    <w:rsid w:val="00BF2F69"/>
    <w:rsid w:val="00BF4587"/>
    <w:rsid w:val="00BF4BB1"/>
    <w:rsid w:val="00C00158"/>
    <w:rsid w:val="00C0310E"/>
    <w:rsid w:val="00C04148"/>
    <w:rsid w:val="00C045A6"/>
    <w:rsid w:val="00C05616"/>
    <w:rsid w:val="00C105B2"/>
    <w:rsid w:val="00C12187"/>
    <w:rsid w:val="00C13CB2"/>
    <w:rsid w:val="00C1756A"/>
    <w:rsid w:val="00C20334"/>
    <w:rsid w:val="00C20D78"/>
    <w:rsid w:val="00C215B7"/>
    <w:rsid w:val="00C239F9"/>
    <w:rsid w:val="00C23B74"/>
    <w:rsid w:val="00C301DD"/>
    <w:rsid w:val="00C32B11"/>
    <w:rsid w:val="00C3631A"/>
    <w:rsid w:val="00C41D75"/>
    <w:rsid w:val="00C43BE0"/>
    <w:rsid w:val="00C453E4"/>
    <w:rsid w:val="00C4594B"/>
    <w:rsid w:val="00C46146"/>
    <w:rsid w:val="00C463F5"/>
    <w:rsid w:val="00C503CD"/>
    <w:rsid w:val="00C50786"/>
    <w:rsid w:val="00C51441"/>
    <w:rsid w:val="00C51481"/>
    <w:rsid w:val="00C51545"/>
    <w:rsid w:val="00C51BD5"/>
    <w:rsid w:val="00C53139"/>
    <w:rsid w:val="00C54EA1"/>
    <w:rsid w:val="00C57806"/>
    <w:rsid w:val="00C60801"/>
    <w:rsid w:val="00C629B4"/>
    <w:rsid w:val="00C66200"/>
    <w:rsid w:val="00C66C69"/>
    <w:rsid w:val="00C72CD3"/>
    <w:rsid w:val="00C73B43"/>
    <w:rsid w:val="00C80394"/>
    <w:rsid w:val="00C81BD9"/>
    <w:rsid w:val="00C82708"/>
    <w:rsid w:val="00C840D4"/>
    <w:rsid w:val="00C843A1"/>
    <w:rsid w:val="00C864F9"/>
    <w:rsid w:val="00C86D63"/>
    <w:rsid w:val="00C92221"/>
    <w:rsid w:val="00C965DB"/>
    <w:rsid w:val="00C96E61"/>
    <w:rsid w:val="00C96FDA"/>
    <w:rsid w:val="00CA0621"/>
    <w:rsid w:val="00CA3583"/>
    <w:rsid w:val="00CA3729"/>
    <w:rsid w:val="00CA4B57"/>
    <w:rsid w:val="00CA7139"/>
    <w:rsid w:val="00CA7851"/>
    <w:rsid w:val="00CB27D6"/>
    <w:rsid w:val="00CB4CBA"/>
    <w:rsid w:val="00CB5E91"/>
    <w:rsid w:val="00CC29CE"/>
    <w:rsid w:val="00CC3945"/>
    <w:rsid w:val="00CC478C"/>
    <w:rsid w:val="00CC51BD"/>
    <w:rsid w:val="00CC5321"/>
    <w:rsid w:val="00CC73A8"/>
    <w:rsid w:val="00CD090C"/>
    <w:rsid w:val="00CD1052"/>
    <w:rsid w:val="00CD3AEF"/>
    <w:rsid w:val="00CE241D"/>
    <w:rsid w:val="00CE338F"/>
    <w:rsid w:val="00CE49EB"/>
    <w:rsid w:val="00CF06E8"/>
    <w:rsid w:val="00CF0E9F"/>
    <w:rsid w:val="00CF2443"/>
    <w:rsid w:val="00CF3F23"/>
    <w:rsid w:val="00CF41F6"/>
    <w:rsid w:val="00CF51C9"/>
    <w:rsid w:val="00CF6097"/>
    <w:rsid w:val="00CF67A2"/>
    <w:rsid w:val="00CF730C"/>
    <w:rsid w:val="00D02072"/>
    <w:rsid w:val="00D06853"/>
    <w:rsid w:val="00D078C3"/>
    <w:rsid w:val="00D07DBE"/>
    <w:rsid w:val="00D124A8"/>
    <w:rsid w:val="00D13C89"/>
    <w:rsid w:val="00D208EB"/>
    <w:rsid w:val="00D2110A"/>
    <w:rsid w:val="00D21A9C"/>
    <w:rsid w:val="00D245E0"/>
    <w:rsid w:val="00D27CE1"/>
    <w:rsid w:val="00D33782"/>
    <w:rsid w:val="00D33F85"/>
    <w:rsid w:val="00D36E19"/>
    <w:rsid w:val="00D370A6"/>
    <w:rsid w:val="00D37774"/>
    <w:rsid w:val="00D37DC2"/>
    <w:rsid w:val="00D37FD4"/>
    <w:rsid w:val="00D430F7"/>
    <w:rsid w:val="00D43117"/>
    <w:rsid w:val="00D43FA7"/>
    <w:rsid w:val="00D45A54"/>
    <w:rsid w:val="00D4640B"/>
    <w:rsid w:val="00D47E4A"/>
    <w:rsid w:val="00D50215"/>
    <w:rsid w:val="00D504E6"/>
    <w:rsid w:val="00D52092"/>
    <w:rsid w:val="00D54EDF"/>
    <w:rsid w:val="00D5627C"/>
    <w:rsid w:val="00D565E8"/>
    <w:rsid w:val="00D577D7"/>
    <w:rsid w:val="00D60401"/>
    <w:rsid w:val="00D607D5"/>
    <w:rsid w:val="00D608BC"/>
    <w:rsid w:val="00D6135D"/>
    <w:rsid w:val="00D62548"/>
    <w:rsid w:val="00D70B57"/>
    <w:rsid w:val="00D71497"/>
    <w:rsid w:val="00D7289D"/>
    <w:rsid w:val="00D72B73"/>
    <w:rsid w:val="00D7383F"/>
    <w:rsid w:val="00D73ABD"/>
    <w:rsid w:val="00D74950"/>
    <w:rsid w:val="00D76B7B"/>
    <w:rsid w:val="00D80CF3"/>
    <w:rsid w:val="00D81114"/>
    <w:rsid w:val="00D81357"/>
    <w:rsid w:val="00D83B2B"/>
    <w:rsid w:val="00D840EE"/>
    <w:rsid w:val="00D84681"/>
    <w:rsid w:val="00D8480E"/>
    <w:rsid w:val="00D85A09"/>
    <w:rsid w:val="00D86E6B"/>
    <w:rsid w:val="00D90FCA"/>
    <w:rsid w:val="00D91DF1"/>
    <w:rsid w:val="00D93B29"/>
    <w:rsid w:val="00D969E8"/>
    <w:rsid w:val="00D97A78"/>
    <w:rsid w:val="00DA0242"/>
    <w:rsid w:val="00DA0523"/>
    <w:rsid w:val="00DA0DD6"/>
    <w:rsid w:val="00DA2445"/>
    <w:rsid w:val="00DA2CFA"/>
    <w:rsid w:val="00DA56ED"/>
    <w:rsid w:val="00DA684A"/>
    <w:rsid w:val="00DA6A2A"/>
    <w:rsid w:val="00DA7D5D"/>
    <w:rsid w:val="00DB1D03"/>
    <w:rsid w:val="00DB2C33"/>
    <w:rsid w:val="00DB4CC0"/>
    <w:rsid w:val="00DB5765"/>
    <w:rsid w:val="00DB7068"/>
    <w:rsid w:val="00DB7D05"/>
    <w:rsid w:val="00DC1FDF"/>
    <w:rsid w:val="00DC2E6C"/>
    <w:rsid w:val="00DC2F26"/>
    <w:rsid w:val="00DC3A76"/>
    <w:rsid w:val="00DC3C72"/>
    <w:rsid w:val="00DC41F9"/>
    <w:rsid w:val="00DC4269"/>
    <w:rsid w:val="00DC5A8A"/>
    <w:rsid w:val="00DC5E47"/>
    <w:rsid w:val="00DC5FAC"/>
    <w:rsid w:val="00DD12E4"/>
    <w:rsid w:val="00DD2618"/>
    <w:rsid w:val="00DD3202"/>
    <w:rsid w:val="00DD3AE4"/>
    <w:rsid w:val="00DD4F9E"/>
    <w:rsid w:val="00DD536E"/>
    <w:rsid w:val="00DD6C40"/>
    <w:rsid w:val="00DD7808"/>
    <w:rsid w:val="00DE0846"/>
    <w:rsid w:val="00DE13BF"/>
    <w:rsid w:val="00DE1B0D"/>
    <w:rsid w:val="00DE3343"/>
    <w:rsid w:val="00DE4949"/>
    <w:rsid w:val="00DE4A74"/>
    <w:rsid w:val="00DE603C"/>
    <w:rsid w:val="00DE631E"/>
    <w:rsid w:val="00DE74CC"/>
    <w:rsid w:val="00DF3259"/>
    <w:rsid w:val="00DF392C"/>
    <w:rsid w:val="00DF45D4"/>
    <w:rsid w:val="00DF51BE"/>
    <w:rsid w:val="00DF5A1D"/>
    <w:rsid w:val="00DF7143"/>
    <w:rsid w:val="00DF73B2"/>
    <w:rsid w:val="00E0287E"/>
    <w:rsid w:val="00E028F7"/>
    <w:rsid w:val="00E02FD0"/>
    <w:rsid w:val="00E04408"/>
    <w:rsid w:val="00E04DF8"/>
    <w:rsid w:val="00E05316"/>
    <w:rsid w:val="00E05318"/>
    <w:rsid w:val="00E0634D"/>
    <w:rsid w:val="00E068BD"/>
    <w:rsid w:val="00E126D0"/>
    <w:rsid w:val="00E13357"/>
    <w:rsid w:val="00E2157F"/>
    <w:rsid w:val="00E227EF"/>
    <w:rsid w:val="00E263AD"/>
    <w:rsid w:val="00E30405"/>
    <w:rsid w:val="00E31B68"/>
    <w:rsid w:val="00E32D28"/>
    <w:rsid w:val="00E34A10"/>
    <w:rsid w:val="00E34D4B"/>
    <w:rsid w:val="00E36B4D"/>
    <w:rsid w:val="00E401FC"/>
    <w:rsid w:val="00E414A8"/>
    <w:rsid w:val="00E41ECF"/>
    <w:rsid w:val="00E423A8"/>
    <w:rsid w:val="00E42865"/>
    <w:rsid w:val="00E43107"/>
    <w:rsid w:val="00E43360"/>
    <w:rsid w:val="00E445C9"/>
    <w:rsid w:val="00E45E78"/>
    <w:rsid w:val="00E52321"/>
    <w:rsid w:val="00E56BDD"/>
    <w:rsid w:val="00E6640F"/>
    <w:rsid w:val="00E66A99"/>
    <w:rsid w:val="00E70E4B"/>
    <w:rsid w:val="00E71A0B"/>
    <w:rsid w:val="00E74D6B"/>
    <w:rsid w:val="00E756AB"/>
    <w:rsid w:val="00E75F51"/>
    <w:rsid w:val="00E77289"/>
    <w:rsid w:val="00E80074"/>
    <w:rsid w:val="00E803B6"/>
    <w:rsid w:val="00E8045D"/>
    <w:rsid w:val="00E817A1"/>
    <w:rsid w:val="00E823F6"/>
    <w:rsid w:val="00E83218"/>
    <w:rsid w:val="00E8350F"/>
    <w:rsid w:val="00E83FC7"/>
    <w:rsid w:val="00E8420F"/>
    <w:rsid w:val="00E939BB"/>
    <w:rsid w:val="00E94978"/>
    <w:rsid w:val="00E95173"/>
    <w:rsid w:val="00E96DF6"/>
    <w:rsid w:val="00E97077"/>
    <w:rsid w:val="00EA14E4"/>
    <w:rsid w:val="00EA698C"/>
    <w:rsid w:val="00EA7050"/>
    <w:rsid w:val="00EA76B8"/>
    <w:rsid w:val="00EB04B7"/>
    <w:rsid w:val="00EB16A9"/>
    <w:rsid w:val="00EB18AF"/>
    <w:rsid w:val="00EB2019"/>
    <w:rsid w:val="00EC2383"/>
    <w:rsid w:val="00EC2AA1"/>
    <w:rsid w:val="00EC3159"/>
    <w:rsid w:val="00EC3FF0"/>
    <w:rsid w:val="00EC6326"/>
    <w:rsid w:val="00EC7AFF"/>
    <w:rsid w:val="00EC7D38"/>
    <w:rsid w:val="00ED00E2"/>
    <w:rsid w:val="00ED145C"/>
    <w:rsid w:val="00ED2532"/>
    <w:rsid w:val="00ED4019"/>
    <w:rsid w:val="00EE55CE"/>
    <w:rsid w:val="00EF28B3"/>
    <w:rsid w:val="00EF42AD"/>
    <w:rsid w:val="00EF4BE7"/>
    <w:rsid w:val="00EF4DE7"/>
    <w:rsid w:val="00F00800"/>
    <w:rsid w:val="00F011FF"/>
    <w:rsid w:val="00F012DC"/>
    <w:rsid w:val="00F022DC"/>
    <w:rsid w:val="00F03858"/>
    <w:rsid w:val="00F04AE5"/>
    <w:rsid w:val="00F05E6F"/>
    <w:rsid w:val="00F1375C"/>
    <w:rsid w:val="00F1439A"/>
    <w:rsid w:val="00F152EC"/>
    <w:rsid w:val="00F21C4F"/>
    <w:rsid w:val="00F222B2"/>
    <w:rsid w:val="00F27770"/>
    <w:rsid w:val="00F31F0C"/>
    <w:rsid w:val="00F323E8"/>
    <w:rsid w:val="00F32A92"/>
    <w:rsid w:val="00F37245"/>
    <w:rsid w:val="00F4091F"/>
    <w:rsid w:val="00F425CB"/>
    <w:rsid w:val="00F47D8E"/>
    <w:rsid w:val="00F50AE6"/>
    <w:rsid w:val="00F53682"/>
    <w:rsid w:val="00F53684"/>
    <w:rsid w:val="00F53E39"/>
    <w:rsid w:val="00F62CBB"/>
    <w:rsid w:val="00F66BA4"/>
    <w:rsid w:val="00F67E83"/>
    <w:rsid w:val="00F71BC4"/>
    <w:rsid w:val="00F71F85"/>
    <w:rsid w:val="00F75337"/>
    <w:rsid w:val="00F75B39"/>
    <w:rsid w:val="00F76EEF"/>
    <w:rsid w:val="00F76FAA"/>
    <w:rsid w:val="00F81EB0"/>
    <w:rsid w:val="00F8250B"/>
    <w:rsid w:val="00F82799"/>
    <w:rsid w:val="00F83609"/>
    <w:rsid w:val="00F933AA"/>
    <w:rsid w:val="00F93665"/>
    <w:rsid w:val="00F95A0E"/>
    <w:rsid w:val="00FA22F0"/>
    <w:rsid w:val="00FA3A02"/>
    <w:rsid w:val="00FA5667"/>
    <w:rsid w:val="00FA696E"/>
    <w:rsid w:val="00FA6A3B"/>
    <w:rsid w:val="00FA6E41"/>
    <w:rsid w:val="00FB0F83"/>
    <w:rsid w:val="00FB1718"/>
    <w:rsid w:val="00FB364E"/>
    <w:rsid w:val="00FB5805"/>
    <w:rsid w:val="00FB6314"/>
    <w:rsid w:val="00FB7E6C"/>
    <w:rsid w:val="00FC53DF"/>
    <w:rsid w:val="00FC5B89"/>
    <w:rsid w:val="00FC6591"/>
    <w:rsid w:val="00FC6F42"/>
    <w:rsid w:val="00FC75A8"/>
    <w:rsid w:val="00FD0112"/>
    <w:rsid w:val="00FD032C"/>
    <w:rsid w:val="00FD11DE"/>
    <w:rsid w:val="00FD1D0D"/>
    <w:rsid w:val="00FD4195"/>
    <w:rsid w:val="00FD4C6A"/>
    <w:rsid w:val="00FD4D30"/>
    <w:rsid w:val="00FD6C2C"/>
    <w:rsid w:val="00FD7EEE"/>
    <w:rsid w:val="00FE01EA"/>
    <w:rsid w:val="00FE0292"/>
    <w:rsid w:val="00FE1FAC"/>
    <w:rsid w:val="00FE2A75"/>
    <w:rsid w:val="00FE39F6"/>
    <w:rsid w:val="00FE3E97"/>
    <w:rsid w:val="00FE4549"/>
    <w:rsid w:val="00FE4B08"/>
    <w:rsid w:val="00FE5255"/>
    <w:rsid w:val="00FE5B1B"/>
    <w:rsid w:val="00FF06B4"/>
    <w:rsid w:val="00FF618E"/>
    <w:rsid w:val="00FF6E77"/>
    <w:rsid w:val="00FF6F6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4445E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20546"/>
    <w:rPr>
      <w:rFonts w:ascii="Arial" w:hAnsi="Arial"/>
      <w:sz w:val="22"/>
      <w:szCs w:val="24"/>
    </w:rPr>
  </w:style>
  <w:style w:type="paragraph" w:styleId="berschrift2">
    <w:name w:val="heading 2"/>
    <w:basedOn w:val="Standard"/>
    <w:next w:val="Standard"/>
    <w:link w:val="berschrift2Zchn"/>
    <w:uiPriority w:val="9"/>
    <w:qFormat/>
    <w:rsid w:val="00EA76B8"/>
    <w:pPr>
      <w:keepNext/>
      <w:numPr>
        <w:numId w:val="14"/>
      </w:numPr>
      <w:spacing w:before="360" w:after="120" w:line="360" w:lineRule="auto"/>
      <w:jc w:val="both"/>
      <w:outlineLvl w:val="1"/>
    </w:pPr>
    <w:rPr>
      <w:b/>
      <w:szCs w:val="20"/>
      <w:lang w:eastAsia="de-DE"/>
    </w:rPr>
  </w:style>
  <w:style w:type="paragraph" w:styleId="berschrift3">
    <w:name w:val="heading 3"/>
    <w:basedOn w:val="Standard"/>
    <w:next w:val="Standard"/>
    <w:qFormat/>
    <w:rsid w:val="00EA76B8"/>
    <w:pPr>
      <w:keepNext/>
      <w:numPr>
        <w:ilvl w:val="1"/>
        <w:numId w:val="14"/>
      </w:numPr>
      <w:spacing w:before="360" w:after="120" w:line="360" w:lineRule="auto"/>
      <w:ind w:left="703" w:hanging="703"/>
      <w:jc w:val="both"/>
      <w:outlineLvl w:val="2"/>
    </w:pPr>
    <w:rPr>
      <w:b/>
      <w:szCs w:val="20"/>
      <w:lang w:eastAsia="de-DE"/>
    </w:rPr>
  </w:style>
  <w:style w:type="paragraph" w:styleId="berschrift4">
    <w:name w:val="heading 4"/>
    <w:basedOn w:val="Standard"/>
    <w:next w:val="Standard"/>
    <w:qFormat/>
    <w:rsid w:val="00EA76B8"/>
    <w:pPr>
      <w:keepNext/>
      <w:numPr>
        <w:ilvl w:val="2"/>
        <w:numId w:val="14"/>
      </w:numPr>
      <w:tabs>
        <w:tab w:val="left" w:pos="2835"/>
        <w:tab w:val="left" w:pos="4536"/>
        <w:tab w:val="left" w:pos="6096"/>
        <w:tab w:val="left" w:pos="7797"/>
      </w:tabs>
      <w:spacing w:before="240" w:after="120" w:line="360" w:lineRule="auto"/>
      <w:jc w:val="both"/>
      <w:outlineLvl w:val="3"/>
    </w:pPr>
    <w:rPr>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rsid w:val="00EA76B8"/>
    <w:rPr>
      <w:rFonts w:ascii="Courier New" w:hAnsi="Courier New" w:cs="Courier New"/>
      <w:sz w:val="20"/>
      <w:szCs w:val="20"/>
    </w:rPr>
  </w:style>
  <w:style w:type="paragraph" w:styleId="Dokumentstruktur">
    <w:name w:val="Document Map"/>
    <w:basedOn w:val="Standard"/>
    <w:semiHidden/>
    <w:rsid w:val="00EA76B8"/>
    <w:pPr>
      <w:shd w:val="clear" w:color="auto" w:fill="000080"/>
    </w:pPr>
    <w:rPr>
      <w:rFonts w:ascii="Tahoma" w:hAnsi="Tahoma" w:cs="Tahoma"/>
    </w:rPr>
  </w:style>
  <w:style w:type="paragraph" w:styleId="Kopfzeile">
    <w:name w:val="header"/>
    <w:basedOn w:val="Standard"/>
    <w:rsid w:val="00EA76B8"/>
    <w:pPr>
      <w:tabs>
        <w:tab w:val="center" w:pos="4536"/>
        <w:tab w:val="right" w:pos="9072"/>
      </w:tabs>
    </w:pPr>
  </w:style>
  <w:style w:type="paragraph" w:styleId="Fuzeile">
    <w:name w:val="footer"/>
    <w:basedOn w:val="Standard"/>
    <w:rsid w:val="00EA76B8"/>
    <w:pPr>
      <w:tabs>
        <w:tab w:val="center" w:pos="4536"/>
        <w:tab w:val="right" w:pos="9072"/>
      </w:tabs>
    </w:pPr>
  </w:style>
  <w:style w:type="character" w:styleId="Kommentarzeichen">
    <w:name w:val="annotation reference"/>
    <w:basedOn w:val="Absatz-Standardschriftart"/>
    <w:rsid w:val="00EA76B8"/>
    <w:rPr>
      <w:sz w:val="16"/>
      <w:szCs w:val="16"/>
    </w:rPr>
  </w:style>
  <w:style w:type="paragraph" w:styleId="Kommentartext">
    <w:name w:val="annotation text"/>
    <w:basedOn w:val="Standard"/>
    <w:semiHidden/>
    <w:rsid w:val="00EA76B8"/>
    <w:rPr>
      <w:sz w:val="20"/>
      <w:szCs w:val="20"/>
    </w:rPr>
  </w:style>
  <w:style w:type="paragraph" w:styleId="Kommentarthema">
    <w:name w:val="annotation subject"/>
    <w:basedOn w:val="Kommentartext"/>
    <w:next w:val="Kommentartext"/>
    <w:semiHidden/>
    <w:rsid w:val="00EA76B8"/>
    <w:rPr>
      <w:b/>
      <w:bCs/>
    </w:rPr>
  </w:style>
  <w:style w:type="paragraph" w:styleId="Sprechblasentext">
    <w:name w:val="Balloon Text"/>
    <w:basedOn w:val="Standard"/>
    <w:semiHidden/>
    <w:rsid w:val="00EA76B8"/>
    <w:rPr>
      <w:rFonts w:ascii="Tahoma" w:hAnsi="Tahoma" w:cs="Tahoma"/>
      <w:sz w:val="16"/>
      <w:szCs w:val="16"/>
    </w:rPr>
  </w:style>
  <w:style w:type="character" w:styleId="Seitenzahl">
    <w:name w:val="page number"/>
    <w:basedOn w:val="Absatz-Standardschriftart"/>
    <w:rsid w:val="00EA76B8"/>
  </w:style>
  <w:style w:type="paragraph" w:customStyle="1" w:styleId="ContractArticle">
    <w:name w:val="Contract Article"/>
    <w:basedOn w:val="Standard"/>
    <w:rsid w:val="00EA76B8"/>
    <w:pPr>
      <w:numPr>
        <w:ilvl w:val="1"/>
        <w:numId w:val="9"/>
      </w:numPr>
      <w:spacing w:after="120" w:line="270" w:lineRule="exact"/>
    </w:pPr>
    <w:rPr>
      <w:lang w:val="de-DE"/>
    </w:rPr>
  </w:style>
  <w:style w:type="paragraph" w:customStyle="1" w:styleId="ContractArticleTitel">
    <w:name w:val="Contract Article Titel"/>
    <w:basedOn w:val="Standard"/>
    <w:next w:val="ContractArticle"/>
    <w:rsid w:val="00EA76B8"/>
    <w:pPr>
      <w:numPr>
        <w:numId w:val="9"/>
      </w:numPr>
      <w:spacing w:before="240" w:after="240"/>
    </w:pPr>
    <w:rPr>
      <w:b/>
      <w:lang w:val="en-GB"/>
    </w:rPr>
  </w:style>
  <w:style w:type="character" w:customStyle="1" w:styleId="ContractArticleChar">
    <w:name w:val="Contract Article Char"/>
    <w:basedOn w:val="Absatz-Standardschriftart"/>
    <w:rsid w:val="00EA76B8"/>
    <w:rPr>
      <w:rFonts w:ascii="Arial" w:hAnsi="Arial"/>
      <w:sz w:val="24"/>
      <w:szCs w:val="24"/>
      <w:lang w:val="de-DE" w:eastAsia="de-CH" w:bidi="ar-SA"/>
    </w:rPr>
  </w:style>
  <w:style w:type="paragraph" w:styleId="Textkrper">
    <w:name w:val="Body Text"/>
    <w:basedOn w:val="Standard"/>
    <w:rsid w:val="00EA76B8"/>
    <w:pPr>
      <w:spacing w:before="120" w:after="120" w:line="360" w:lineRule="auto"/>
      <w:ind w:left="703"/>
      <w:jc w:val="both"/>
    </w:pPr>
    <w:rPr>
      <w:szCs w:val="20"/>
      <w:lang w:eastAsia="de-DE"/>
    </w:rPr>
  </w:style>
  <w:style w:type="paragraph" w:customStyle="1" w:styleId="ForschungsvertragText">
    <w:name w:val="Forschungsvertrag Text"/>
    <w:basedOn w:val="Standard"/>
    <w:rsid w:val="00D8480E"/>
    <w:pPr>
      <w:tabs>
        <w:tab w:val="left" w:pos="1134"/>
      </w:tabs>
      <w:spacing w:after="120" w:line="280" w:lineRule="atLeast"/>
      <w:ind w:left="675"/>
    </w:pPr>
    <w:rPr>
      <w:rFonts w:cs="Arial"/>
      <w:szCs w:val="22"/>
    </w:rPr>
  </w:style>
  <w:style w:type="paragraph" w:customStyle="1" w:styleId="ForschungsvertragTitel">
    <w:name w:val="Forschungsvertrag Titel"/>
    <w:basedOn w:val="Standard"/>
    <w:next w:val="ForschungsvertragText"/>
    <w:rsid w:val="00EA76B8"/>
    <w:pPr>
      <w:spacing w:before="480" w:after="240" w:line="360" w:lineRule="auto"/>
      <w:ind w:left="680" w:hanging="680"/>
    </w:pPr>
    <w:rPr>
      <w:rFonts w:cs="Arial"/>
      <w:b/>
    </w:rPr>
  </w:style>
  <w:style w:type="character" w:styleId="Hyperlink">
    <w:name w:val="Hyperlink"/>
    <w:basedOn w:val="Absatz-Standardschriftart"/>
    <w:rsid w:val="00EA76B8"/>
    <w:rPr>
      <w:color w:val="0000FF"/>
      <w:u w:val="single"/>
    </w:rPr>
  </w:style>
  <w:style w:type="character" w:styleId="BesuchterHyperlink">
    <w:name w:val="FollowedHyperlink"/>
    <w:basedOn w:val="Absatz-Standardschriftart"/>
    <w:rsid w:val="00EA76B8"/>
    <w:rPr>
      <w:color w:val="800080"/>
      <w:u w:val="single"/>
    </w:rPr>
  </w:style>
  <w:style w:type="paragraph" w:customStyle="1" w:styleId="forschungsvertragtext0">
    <w:name w:val="forschungsvertragtext"/>
    <w:basedOn w:val="Standard"/>
    <w:rsid w:val="008D0390"/>
    <w:pPr>
      <w:spacing w:before="100" w:beforeAutospacing="1" w:after="100" w:afterAutospacing="1"/>
    </w:pPr>
  </w:style>
  <w:style w:type="paragraph" w:styleId="Funotentext">
    <w:name w:val="footnote text"/>
    <w:basedOn w:val="Standard"/>
    <w:semiHidden/>
    <w:rsid w:val="00BC15E0"/>
    <w:rPr>
      <w:sz w:val="20"/>
      <w:szCs w:val="20"/>
    </w:rPr>
  </w:style>
  <w:style w:type="character" w:styleId="Funotenzeichen">
    <w:name w:val="footnote reference"/>
    <w:basedOn w:val="Absatz-Standardschriftart"/>
    <w:semiHidden/>
    <w:rsid w:val="00BC15E0"/>
    <w:rPr>
      <w:vertAlign w:val="superscript"/>
    </w:rPr>
  </w:style>
  <w:style w:type="table" w:styleId="Tabellenraster">
    <w:name w:val="Table Grid"/>
    <w:basedOn w:val="NormaleTabelle"/>
    <w:rsid w:val="00BC1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HBriefAdresse">
    <w:name w:val="ETH_Brief_Adresse"/>
    <w:basedOn w:val="Standard"/>
    <w:rsid w:val="0066590A"/>
    <w:pPr>
      <w:spacing w:line="270" w:lineRule="exact"/>
      <w:ind w:right="4820"/>
    </w:pPr>
    <w:rPr>
      <w:rFonts w:ascii="ETH Light" w:hAnsi="ETH Light"/>
      <w:sz w:val="20"/>
      <w:szCs w:val="20"/>
    </w:rPr>
  </w:style>
  <w:style w:type="character" w:customStyle="1" w:styleId="berschrift2Zchn">
    <w:name w:val="Überschrift 2 Zchn"/>
    <w:basedOn w:val="Absatz-Standardschriftart"/>
    <w:link w:val="berschrift2"/>
    <w:uiPriority w:val="9"/>
    <w:rsid w:val="00954BA3"/>
    <w:rPr>
      <w:rFonts w:ascii="Arial" w:hAnsi="Arial"/>
      <w:b/>
      <w:sz w:val="22"/>
      <w:lang w:eastAsia="de-DE"/>
    </w:rPr>
  </w:style>
  <w:style w:type="paragraph" w:styleId="StandardWeb">
    <w:name w:val="Normal (Web)"/>
    <w:basedOn w:val="Standard"/>
    <w:rsid w:val="007972FE"/>
    <w:pPr>
      <w:spacing w:before="100" w:after="119"/>
    </w:pPr>
    <w:rPr>
      <w:rFonts w:ascii="Times New Roman" w:eastAsia="Times New Roman" w:hAnsi="Times New Roman"/>
      <w:kern w:val="1"/>
      <w:sz w:val="24"/>
      <w:lang w:val="de-DE"/>
    </w:rPr>
  </w:style>
  <w:style w:type="paragraph" w:styleId="Listenabsatz">
    <w:name w:val="List Paragraph"/>
    <w:basedOn w:val="Standard"/>
    <w:uiPriority w:val="34"/>
    <w:qFormat/>
    <w:rsid w:val="001C6B45"/>
    <w:pPr>
      <w:ind w:left="720"/>
      <w:contextualSpacing/>
    </w:pPr>
  </w:style>
  <w:style w:type="character" w:customStyle="1" w:styleId="f11">
    <w:name w:val="f11"/>
    <w:basedOn w:val="Absatz-Standardschriftart"/>
    <w:rsid w:val="00D840EE"/>
    <w:rPr>
      <w:rFonts w:ascii="Arial" w:hAnsi="Arial" w:cs="Arial" w:hint="default"/>
    </w:rPr>
  </w:style>
  <w:style w:type="paragraph" w:styleId="berarbeitung">
    <w:name w:val="Revision"/>
    <w:hidden/>
    <w:uiPriority w:val="99"/>
    <w:semiHidden/>
    <w:rsid w:val="008E1B8B"/>
    <w:rPr>
      <w:rFonts w:ascii="Arial" w:hAnsi="Arial"/>
      <w:sz w:val="22"/>
      <w:szCs w:val="24"/>
    </w:rPr>
  </w:style>
  <w:style w:type="character" w:styleId="Hervorhebung">
    <w:name w:val="Emphasis"/>
    <w:basedOn w:val="Absatz-Standardschriftart"/>
    <w:qFormat/>
    <w:rsid w:val="00534332"/>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20546"/>
    <w:rPr>
      <w:rFonts w:ascii="Arial" w:hAnsi="Arial"/>
      <w:sz w:val="22"/>
      <w:szCs w:val="24"/>
    </w:rPr>
  </w:style>
  <w:style w:type="paragraph" w:styleId="berschrift2">
    <w:name w:val="heading 2"/>
    <w:basedOn w:val="Standard"/>
    <w:next w:val="Standard"/>
    <w:link w:val="berschrift2Zchn"/>
    <w:uiPriority w:val="9"/>
    <w:qFormat/>
    <w:rsid w:val="00EA76B8"/>
    <w:pPr>
      <w:keepNext/>
      <w:numPr>
        <w:numId w:val="14"/>
      </w:numPr>
      <w:spacing w:before="360" w:after="120" w:line="360" w:lineRule="auto"/>
      <w:jc w:val="both"/>
      <w:outlineLvl w:val="1"/>
    </w:pPr>
    <w:rPr>
      <w:b/>
      <w:szCs w:val="20"/>
      <w:lang w:eastAsia="de-DE"/>
    </w:rPr>
  </w:style>
  <w:style w:type="paragraph" w:styleId="berschrift3">
    <w:name w:val="heading 3"/>
    <w:basedOn w:val="Standard"/>
    <w:next w:val="Standard"/>
    <w:qFormat/>
    <w:rsid w:val="00EA76B8"/>
    <w:pPr>
      <w:keepNext/>
      <w:numPr>
        <w:ilvl w:val="1"/>
        <w:numId w:val="14"/>
      </w:numPr>
      <w:spacing w:before="360" w:after="120" w:line="360" w:lineRule="auto"/>
      <w:ind w:left="703" w:hanging="703"/>
      <w:jc w:val="both"/>
      <w:outlineLvl w:val="2"/>
    </w:pPr>
    <w:rPr>
      <w:b/>
      <w:szCs w:val="20"/>
      <w:lang w:eastAsia="de-DE"/>
    </w:rPr>
  </w:style>
  <w:style w:type="paragraph" w:styleId="berschrift4">
    <w:name w:val="heading 4"/>
    <w:basedOn w:val="Standard"/>
    <w:next w:val="Standard"/>
    <w:qFormat/>
    <w:rsid w:val="00EA76B8"/>
    <w:pPr>
      <w:keepNext/>
      <w:numPr>
        <w:ilvl w:val="2"/>
        <w:numId w:val="14"/>
      </w:numPr>
      <w:tabs>
        <w:tab w:val="left" w:pos="2835"/>
        <w:tab w:val="left" w:pos="4536"/>
        <w:tab w:val="left" w:pos="6096"/>
        <w:tab w:val="left" w:pos="7797"/>
      </w:tabs>
      <w:spacing w:before="240" w:after="120" w:line="360" w:lineRule="auto"/>
      <w:jc w:val="both"/>
      <w:outlineLvl w:val="3"/>
    </w:pPr>
    <w:rPr>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rsid w:val="00EA76B8"/>
    <w:rPr>
      <w:rFonts w:ascii="Courier New" w:hAnsi="Courier New" w:cs="Courier New"/>
      <w:sz w:val="20"/>
      <w:szCs w:val="20"/>
    </w:rPr>
  </w:style>
  <w:style w:type="paragraph" w:styleId="Dokumentstruktur">
    <w:name w:val="Document Map"/>
    <w:basedOn w:val="Standard"/>
    <w:semiHidden/>
    <w:rsid w:val="00EA76B8"/>
    <w:pPr>
      <w:shd w:val="clear" w:color="auto" w:fill="000080"/>
    </w:pPr>
    <w:rPr>
      <w:rFonts w:ascii="Tahoma" w:hAnsi="Tahoma" w:cs="Tahoma"/>
    </w:rPr>
  </w:style>
  <w:style w:type="paragraph" w:styleId="Kopfzeile">
    <w:name w:val="header"/>
    <w:basedOn w:val="Standard"/>
    <w:rsid w:val="00EA76B8"/>
    <w:pPr>
      <w:tabs>
        <w:tab w:val="center" w:pos="4536"/>
        <w:tab w:val="right" w:pos="9072"/>
      </w:tabs>
    </w:pPr>
  </w:style>
  <w:style w:type="paragraph" w:styleId="Fuzeile">
    <w:name w:val="footer"/>
    <w:basedOn w:val="Standard"/>
    <w:rsid w:val="00EA76B8"/>
    <w:pPr>
      <w:tabs>
        <w:tab w:val="center" w:pos="4536"/>
        <w:tab w:val="right" w:pos="9072"/>
      </w:tabs>
    </w:pPr>
  </w:style>
  <w:style w:type="character" w:styleId="Kommentarzeichen">
    <w:name w:val="annotation reference"/>
    <w:basedOn w:val="Absatz-Standardschriftart"/>
    <w:rsid w:val="00EA76B8"/>
    <w:rPr>
      <w:sz w:val="16"/>
      <w:szCs w:val="16"/>
    </w:rPr>
  </w:style>
  <w:style w:type="paragraph" w:styleId="Kommentartext">
    <w:name w:val="annotation text"/>
    <w:basedOn w:val="Standard"/>
    <w:semiHidden/>
    <w:rsid w:val="00EA76B8"/>
    <w:rPr>
      <w:sz w:val="20"/>
      <w:szCs w:val="20"/>
    </w:rPr>
  </w:style>
  <w:style w:type="paragraph" w:styleId="Kommentarthema">
    <w:name w:val="annotation subject"/>
    <w:basedOn w:val="Kommentartext"/>
    <w:next w:val="Kommentartext"/>
    <w:semiHidden/>
    <w:rsid w:val="00EA76B8"/>
    <w:rPr>
      <w:b/>
      <w:bCs/>
    </w:rPr>
  </w:style>
  <w:style w:type="paragraph" w:styleId="Sprechblasentext">
    <w:name w:val="Balloon Text"/>
    <w:basedOn w:val="Standard"/>
    <w:semiHidden/>
    <w:rsid w:val="00EA76B8"/>
    <w:rPr>
      <w:rFonts w:ascii="Tahoma" w:hAnsi="Tahoma" w:cs="Tahoma"/>
      <w:sz w:val="16"/>
      <w:szCs w:val="16"/>
    </w:rPr>
  </w:style>
  <w:style w:type="character" w:styleId="Seitenzahl">
    <w:name w:val="page number"/>
    <w:basedOn w:val="Absatz-Standardschriftart"/>
    <w:rsid w:val="00EA76B8"/>
  </w:style>
  <w:style w:type="paragraph" w:customStyle="1" w:styleId="ContractArticle">
    <w:name w:val="Contract Article"/>
    <w:basedOn w:val="Standard"/>
    <w:rsid w:val="00EA76B8"/>
    <w:pPr>
      <w:numPr>
        <w:ilvl w:val="1"/>
        <w:numId w:val="9"/>
      </w:numPr>
      <w:spacing w:after="120" w:line="270" w:lineRule="exact"/>
    </w:pPr>
    <w:rPr>
      <w:lang w:val="de-DE"/>
    </w:rPr>
  </w:style>
  <w:style w:type="paragraph" w:customStyle="1" w:styleId="ContractArticleTitel">
    <w:name w:val="Contract Article Titel"/>
    <w:basedOn w:val="Standard"/>
    <w:next w:val="ContractArticle"/>
    <w:rsid w:val="00EA76B8"/>
    <w:pPr>
      <w:numPr>
        <w:numId w:val="9"/>
      </w:numPr>
      <w:spacing w:before="240" w:after="240"/>
    </w:pPr>
    <w:rPr>
      <w:b/>
      <w:lang w:val="en-GB"/>
    </w:rPr>
  </w:style>
  <w:style w:type="character" w:customStyle="1" w:styleId="ContractArticleChar">
    <w:name w:val="Contract Article Char"/>
    <w:basedOn w:val="Absatz-Standardschriftart"/>
    <w:rsid w:val="00EA76B8"/>
    <w:rPr>
      <w:rFonts w:ascii="Arial" w:hAnsi="Arial"/>
      <w:sz w:val="24"/>
      <w:szCs w:val="24"/>
      <w:lang w:val="de-DE" w:eastAsia="de-CH" w:bidi="ar-SA"/>
    </w:rPr>
  </w:style>
  <w:style w:type="paragraph" w:styleId="Textkrper">
    <w:name w:val="Body Text"/>
    <w:basedOn w:val="Standard"/>
    <w:rsid w:val="00EA76B8"/>
    <w:pPr>
      <w:spacing w:before="120" w:after="120" w:line="360" w:lineRule="auto"/>
      <w:ind w:left="703"/>
      <w:jc w:val="both"/>
    </w:pPr>
    <w:rPr>
      <w:szCs w:val="20"/>
      <w:lang w:eastAsia="de-DE"/>
    </w:rPr>
  </w:style>
  <w:style w:type="paragraph" w:customStyle="1" w:styleId="ForschungsvertragText">
    <w:name w:val="Forschungsvertrag Text"/>
    <w:basedOn w:val="Standard"/>
    <w:rsid w:val="00D8480E"/>
    <w:pPr>
      <w:tabs>
        <w:tab w:val="left" w:pos="1134"/>
      </w:tabs>
      <w:spacing w:after="120" w:line="280" w:lineRule="atLeast"/>
      <w:ind w:left="675"/>
    </w:pPr>
    <w:rPr>
      <w:rFonts w:cs="Arial"/>
      <w:szCs w:val="22"/>
    </w:rPr>
  </w:style>
  <w:style w:type="paragraph" w:customStyle="1" w:styleId="ForschungsvertragTitel">
    <w:name w:val="Forschungsvertrag Titel"/>
    <w:basedOn w:val="Standard"/>
    <w:next w:val="ForschungsvertragText"/>
    <w:rsid w:val="00EA76B8"/>
    <w:pPr>
      <w:spacing w:before="480" w:after="240" w:line="360" w:lineRule="auto"/>
      <w:ind w:left="680" w:hanging="680"/>
    </w:pPr>
    <w:rPr>
      <w:rFonts w:cs="Arial"/>
      <w:b/>
    </w:rPr>
  </w:style>
  <w:style w:type="character" w:styleId="Hyperlink">
    <w:name w:val="Hyperlink"/>
    <w:basedOn w:val="Absatz-Standardschriftart"/>
    <w:rsid w:val="00EA76B8"/>
    <w:rPr>
      <w:color w:val="0000FF"/>
      <w:u w:val="single"/>
    </w:rPr>
  </w:style>
  <w:style w:type="character" w:styleId="BesuchterHyperlink">
    <w:name w:val="FollowedHyperlink"/>
    <w:basedOn w:val="Absatz-Standardschriftart"/>
    <w:rsid w:val="00EA76B8"/>
    <w:rPr>
      <w:color w:val="800080"/>
      <w:u w:val="single"/>
    </w:rPr>
  </w:style>
  <w:style w:type="paragraph" w:customStyle="1" w:styleId="forschungsvertragtext0">
    <w:name w:val="forschungsvertragtext"/>
    <w:basedOn w:val="Standard"/>
    <w:rsid w:val="008D0390"/>
    <w:pPr>
      <w:spacing w:before="100" w:beforeAutospacing="1" w:after="100" w:afterAutospacing="1"/>
    </w:pPr>
  </w:style>
  <w:style w:type="paragraph" w:styleId="Funotentext">
    <w:name w:val="footnote text"/>
    <w:basedOn w:val="Standard"/>
    <w:semiHidden/>
    <w:rsid w:val="00BC15E0"/>
    <w:rPr>
      <w:sz w:val="20"/>
      <w:szCs w:val="20"/>
    </w:rPr>
  </w:style>
  <w:style w:type="character" w:styleId="Funotenzeichen">
    <w:name w:val="footnote reference"/>
    <w:basedOn w:val="Absatz-Standardschriftart"/>
    <w:semiHidden/>
    <w:rsid w:val="00BC15E0"/>
    <w:rPr>
      <w:vertAlign w:val="superscript"/>
    </w:rPr>
  </w:style>
  <w:style w:type="table" w:styleId="Tabellenraster">
    <w:name w:val="Table Grid"/>
    <w:basedOn w:val="NormaleTabelle"/>
    <w:rsid w:val="00BC1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THBriefAdresse">
    <w:name w:val="ETH_Brief_Adresse"/>
    <w:basedOn w:val="Standard"/>
    <w:rsid w:val="0066590A"/>
    <w:pPr>
      <w:spacing w:line="270" w:lineRule="exact"/>
      <w:ind w:right="4820"/>
    </w:pPr>
    <w:rPr>
      <w:rFonts w:ascii="ETH Light" w:hAnsi="ETH Light"/>
      <w:sz w:val="20"/>
      <w:szCs w:val="20"/>
    </w:rPr>
  </w:style>
  <w:style w:type="character" w:customStyle="1" w:styleId="berschrift2Zchn">
    <w:name w:val="Überschrift 2 Zchn"/>
    <w:basedOn w:val="Absatz-Standardschriftart"/>
    <w:link w:val="berschrift2"/>
    <w:uiPriority w:val="9"/>
    <w:rsid w:val="00954BA3"/>
    <w:rPr>
      <w:rFonts w:ascii="Arial" w:hAnsi="Arial"/>
      <w:b/>
      <w:sz w:val="22"/>
      <w:lang w:eastAsia="de-DE"/>
    </w:rPr>
  </w:style>
  <w:style w:type="paragraph" w:styleId="StandardWeb">
    <w:name w:val="Normal (Web)"/>
    <w:basedOn w:val="Standard"/>
    <w:rsid w:val="007972FE"/>
    <w:pPr>
      <w:spacing w:before="100" w:after="119"/>
    </w:pPr>
    <w:rPr>
      <w:rFonts w:ascii="Times New Roman" w:eastAsia="Times New Roman" w:hAnsi="Times New Roman"/>
      <w:kern w:val="1"/>
      <w:sz w:val="24"/>
      <w:lang w:val="de-DE"/>
    </w:rPr>
  </w:style>
  <w:style w:type="paragraph" w:styleId="Listenabsatz">
    <w:name w:val="List Paragraph"/>
    <w:basedOn w:val="Standard"/>
    <w:uiPriority w:val="34"/>
    <w:qFormat/>
    <w:rsid w:val="001C6B45"/>
    <w:pPr>
      <w:ind w:left="720"/>
      <w:contextualSpacing/>
    </w:pPr>
  </w:style>
  <w:style w:type="character" w:customStyle="1" w:styleId="f11">
    <w:name w:val="f11"/>
    <w:basedOn w:val="Absatz-Standardschriftart"/>
    <w:rsid w:val="00D840EE"/>
    <w:rPr>
      <w:rFonts w:ascii="Arial" w:hAnsi="Arial" w:cs="Arial" w:hint="default"/>
    </w:rPr>
  </w:style>
  <w:style w:type="paragraph" w:styleId="berarbeitung">
    <w:name w:val="Revision"/>
    <w:hidden/>
    <w:uiPriority w:val="99"/>
    <w:semiHidden/>
    <w:rsid w:val="008E1B8B"/>
    <w:rPr>
      <w:rFonts w:ascii="Arial" w:hAnsi="Arial"/>
      <w:sz w:val="22"/>
      <w:szCs w:val="24"/>
    </w:rPr>
  </w:style>
  <w:style w:type="character" w:styleId="Hervorhebung">
    <w:name w:val="Emphasis"/>
    <w:basedOn w:val="Absatz-Standardschriftart"/>
    <w:qFormat/>
    <w:rsid w:val="005343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709542">
      <w:bodyDiv w:val="1"/>
      <w:marLeft w:val="0"/>
      <w:marRight w:val="0"/>
      <w:marTop w:val="0"/>
      <w:marBottom w:val="0"/>
      <w:divBdr>
        <w:top w:val="none" w:sz="0" w:space="0" w:color="auto"/>
        <w:left w:val="none" w:sz="0" w:space="0" w:color="auto"/>
        <w:bottom w:val="none" w:sz="0" w:space="0" w:color="auto"/>
        <w:right w:val="none" w:sz="0" w:space="0" w:color="auto"/>
      </w:divBdr>
    </w:div>
    <w:div w:id="1050304086">
      <w:bodyDiv w:val="1"/>
      <w:marLeft w:val="0"/>
      <w:marRight w:val="0"/>
      <w:marTop w:val="0"/>
      <w:marBottom w:val="0"/>
      <w:divBdr>
        <w:top w:val="none" w:sz="0" w:space="0" w:color="auto"/>
        <w:left w:val="none" w:sz="0" w:space="0" w:color="auto"/>
        <w:bottom w:val="none" w:sz="0" w:space="0" w:color="auto"/>
        <w:right w:val="none" w:sz="0" w:space="0" w:color="auto"/>
      </w:divBdr>
      <w:divsChild>
        <w:div w:id="378553110">
          <w:marLeft w:val="0"/>
          <w:marRight w:val="0"/>
          <w:marTop w:val="0"/>
          <w:marBottom w:val="0"/>
          <w:divBdr>
            <w:top w:val="none" w:sz="0" w:space="0" w:color="auto"/>
            <w:left w:val="none" w:sz="0" w:space="0" w:color="auto"/>
            <w:bottom w:val="none" w:sz="0" w:space="0" w:color="auto"/>
            <w:right w:val="none" w:sz="0" w:space="0" w:color="auto"/>
          </w:divBdr>
        </w:div>
      </w:divsChild>
    </w:div>
    <w:div w:id="1135411669">
      <w:bodyDiv w:val="1"/>
      <w:marLeft w:val="0"/>
      <w:marRight w:val="0"/>
      <w:marTop w:val="0"/>
      <w:marBottom w:val="0"/>
      <w:divBdr>
        <w:top w:val="none" w:sz="0" w:space="0" w:color="auto"/>
        <w:left w:val="none" w:sz="0" w:space="0" w:color="auto"/>
        <w:bottom w:val="none" w:sz="0" w:space="0" w:color="auto"/>
        <w:right w:val="none" w:sz="0" w:space="0" w:color="auto"/>
      </w:divBdr>
    </w:div>
    <w:div w:id="1378164762">
      <w:bodyDiv w:val="1"/>
      <w:marLeft w:val="0"/>
      <w:marRight w:val="0"/>
      <w:marTop w:val="0"/>
      <w:marBottom w:val="0"/>
      <w:divBdr>
        <w:top w:val="none" w:sz="0" w:space="0" w:color="auto"/>
        <w:left w:val="none" w:sz="0" w:space="0" w:color="auto"/>
        <w:bottom w:val="none" w:sz="0" w:space="0" w:color="auto"/>
        <w:right w:val="none" w:sz="0" w:space="0" w:color="auto"/>
      </w:divBdr>
    </w:div>
    <w:div w:id="1512984074">
      <w:bodyDiv w:val="1"/>
      <w:marLeft w:val="0"/>
      <w:marRight w:val="0"/>
      <w:marTop w:val="0"/>
      <w:marBottom w:val="0"/>
      <w:divBdr>
        <w:top w:val="none" w:sz="0" w:space="0" w:color="auto"/>
        <w:left w:val="none" w:sz="0" w:space="0" w:color="auto"/>
        <w:bottom w:val="none" w:sz="0" w:space="0" w:color="auto"/>
        <w:right w:val="none" w:sz="0" w:space="0" w:color="auto"/>
      </w:divBdr>
    </w:div>
    <w:div w:id="1674064581">
      <w:bodyDiv w:val="1"/>
      <w:marLeft w:val="0"/>
      <w:marRight w:val="0"/>
      <w:marTop w:val="0"/>
      <w:marBottom w:val="0"/>
      <w:divBdr>
        <w:top w:val="none" w:sz="0" w:space="0" w:color="auto"/>
        <w:left w:val="none" w:sz="0" w:space="0" w:color="auto"/>
        <w:bottom w:val="none" w:sz="0" w:space="0" w:color="auto"/>
        <w:right w:val="none" w:sz="0" w:space="0" w:color="auto"/>
      </w:divBdr>
    </w:div>
    <w:div w:id="1746760772">
      <w:bodyDiv w:val="1"/>
      <w:marLeft w:val="0"/>
      <w:marRight w:val="0"/>
      <w:marTop w:val="0"/>
      <w:marBottom w:val="0"/>
      <w:divBdr>
        <w:top w:val="none" w:sz="0" w:space="0" w:color="auto"/>
        <w:left w:val="none" w:sz="0" w:space="0" w:color="auto"/>
        <w:bottom w:val="none" w:sz="0" w:space="0" w:color="auto"/>
        <w:right w:val="none" w:sz="0" w:space="0" w:color="auto"/>
      </w:divBdr>
    </w:div>
    <w:div w:id="20546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S:\FW\Transfer\22_Mustervorlagen_Formulare\14_Forschungsvertrag%20KTI-Zusatz\A_Aktuelle%20Templates\E1U_TEMPLATE_CTI_Supplementary_Agreement_v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1FE665-6E7D-41EB-B233-CF88B87CBCA0}">
  <ds:schemaRefs>
    <ds:schemaRef ds:uri="http://schemas.openxmlformats.org/officeDocument/2006/bibliography"/>
  </ds:schemaRefs>
</ds:datastoreItem>
</file>

<file path=customXml/itemProps2.xml><?xml version="1.0" encoding="utf-8"?>
<ds:datastoreItem xmlns:ds="http://schemas.openxmlformats.org/officeDocument/2006/customXml" ds:itemID="{7E4505CD-AB3F-4455-AD75-68571FB5F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E1U_TEMPLATE_CTI_Supplementary_Agreement_v1.3.dotx</Template>
  <TotalTime>0</TotalTime>
  <Pages>8</Pages>
  <Words>3372</Words>
  <Characters>20399</Characters>
  <Application>Microsoft Office Word</Application>
  <DocSecurity>0</DocSecurity>
  <Lines>169</Lines>
  <Paragraphs>47</Paragraphs>
  <ScaleCrop>false</ScaleCrop>
  <HeadingPairs>
    <vt:vector size="6" baseType="variant">
      <vt:variant>
        <vt:lpstr>Titel</vt:lpstr>
      </vt:variant>
      <vt:variant>
        <vt:i4>1</vt:i4>
      </vt:variant>
      <vt:variant>
        <vt:lpstr>Title</vt:lpstr>
      </vt:variant>
      <vt:variant>
        <vt:i4>1</vt:i4>
      </vt:variant>
      <vt:variant>
        <vt:lpstr>タイトル</vt:lpstr>
      </vt:variant>
      <vt:variant>
        <vt:i4>1</vt:i4>
      </vt:variant>
    </vt:vector>
  </HeadingPairs>
  <TitlesOfParts>
    <vt:vector size="3" baseType="lpstr">
      <vt:lpstr>Research Agreement</vt:lpstr>
      <vt:lpstr>Research Agreement</vt:lpstr>
      <vt:lpstr>Research contract</vt:lpstr>
    </vt:vector>
  </TitlesOfParts>
  <Company>ETH Zuerich</Company>
  <LinksUpToDate>false</LinksUpToDate>
  <CharactersWithSpaces>23724</CharactersWithSpaces>
  <SharedDoc>false</SharedDoc>
  <HLinks>
    <vt:vector size="6" baseType="variant">
      <vt:variant>
        <vt:i4>3145737</vt:i4>
      </vt:variant>
      <vt:variant>
        <vt:i4>0</vt:i4>
      </vt:variant>
      <vt:variant>
        <vt:i4>0</vt:i4>
      </vt:variant>
      <vt:variant>
        <vt:i4>5</vt:i4>
      </vt:variant>
      <vt:variant>
        <vt:lpwstr>mailto:kolar@lem.ee.ethz.ch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Agreement</dc:title>
  <dc:creator>ETHZ</dc:creator>
  <cp:lastModifiedBy>ETHZ</cp:lastModifiedBy>
  <cp:revision>5</cp:revision>
  <cp:lastPrinted>2016-03-05T09:28:00Z</cp:lastPrinted>
  <dcterms:created xsi:type="dcterms:W3CDTF">2016-03-24T15:37:00Z</dcterms:created>
  <dcterms:modified xsi:type="dcterms:W3CDTF">2016-03-24T16:48:00Z</dcterms:modified>
</cp:coreProperties>
</file>